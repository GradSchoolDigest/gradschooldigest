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27FE9" w14:textId="78928E86" w:rsidR="002F01B1" w:rsidRDefault="002F01B1" w:rsidP="002F01B1">
      <w:pPr>
        <w:spacing w:after="240"/>
        <w:outlineLvl w:val="0"/>
        <w:rPr>
          <w:rFonts w:ascii="Times" w:hAnsi="Times"/>
          <w:b/>
          <w:bCs/>
          <w:color w:val="303030"/>
          <w:kern w:val="36"/>
        </w:rPr>
      </w:pPr>
      <w:r w:rsidRPr="002F01B1">
        <w:rPr>
          <w:rFonts w:ascii="Times" w:hAnsi="Times"/>
          <w:b/>
          <w:bCs/>
          <w:color w:val="303030"/>
          <w:kern w:val="36"/>
        </w:rPr>
        <w:t xml:space="preserve">What is CRISPR? A discussion </w:t>
      </w:r>
      <w:r w:rsidR="00067FD8">
        <w:rPr>
          <w:rFonts w:ascii="Times" w:hAnsi="Times"/>
          <w:b/>
          <w:bCs/>
          <w:color w:val="303030"/>
          <w:kern w:val="36"/>
        </w:rPr>
        <w:t>on</w:t>
      </w:r>
      <w:r w:rsidRPr="002F01B1">
        <w:rPr>
          <w:rFonts w:ascii="Times" w:hAnsi="Times"/>
          <w:b/>
          <w:bCs/>
          <w:color w:val="303030"/>
          <w:kern w:val="36"/>
        </w:rPr>
        <w:t xml:space="preserve"> the science of gene editing</w:t>
      </w:r>
      <w:r>
        <w:rPr>
          <w:rFonts w:ascii="Times" w:hAnsi="Times"/>
          <w:b/>
          <w:bCs/>
          <w:color w:val="303030"/>
          <w:kern w:val="36"/>
        </w:rPr>
        <w:t>.</w:t>
      </w:r>
    </w:p>
    <w:p w14:paraId="6D501D71" w14:textId="6A2D2FFA" w:rsidR="002F01B1" w:rsidRPr="002F01B1" w:rsidRDefault="002F01B1" w:rsidP="002F01B1">
      <w:pPr>
        <w:spacing w:after="240"/>
        <w:outlineLvl w:val="0"/>
        <w:rPr>
          <w:rFonts w:ascii="Times" w:hAnsi="Times"/>
          <w:color w:val="303030"/>
          <w:kern w:val="36"/>
        </w:rPr>
      </w:pPr>
      <w:r w:rsidRPr="002F01B1">
        <w:rPr>
          <w:rFonts w:ascii="Times" w:hAnsi="Times"/>
          <w:color w:val="303030"/>
          <w:kern w:val="36"/>
        </w:rPr>
        <w:t>Kate MacDonald</w:t>
      </w:r>
    </w:p>
    <w:p w14:paraId="270F7F0E" w14:textId="77777777" w:rsidR="002F01B1" w:rsidRDefault="002F01B1" w:rsidP="00317BCE">
      <w:pPr>
        <w:spacing w:line="480" w:lineRule="auto"/>
        <w:rPr>
          <w:rFonts w:ascii="Times" w:hAnsi="Times"/>
        </w:rPr>
      </w:pPr>
    </w:p>
    <w:p w14:paraId="5AE33179" w14:textId="7BD5859F" w:rsidR="00AA4C85" w:rsidRDefault="00317BCE" w:rsidP="00317BCE">
      <w:pPr>
        <w:spacing w:line="480" w:lineRule="auto"/>
        <w:rPr>
          <w:rFonts w:ascii="Times" w:hAnsi="Times"/>
        </w:rPr>
      </w:pPr>
      <w:r>
        <w:rPr>
          <w:rFonts w:ascii="Times" w:hAnsi="Times"/>
        </w:rPr>
        <w:t xml:space="preserve">What comes to mind when you hear the term “gene editing”? </w:t>
      </w:r>
      <w:ins w:id="0" w:author="Brian Nghiem" w:date="2021-01-14T13:18:00Z">
        <w:r w:rsidR="00C2773B">
          <w:rPr>
            <w:rFonts w:ascii="Times" w:hAnsi="Times"/>
          </w:rPr>
          <w:t>Maybe s</w:t>
        </w:r>
      </w:ins>
      <w:del w:id="1" w:author="Brian Nghiem" w:date="2021-01-14T13:18:00Z">
        <w:r w:rsidR="00D319C3" w:rsidDel="00C2773B">
          <w:rPr>
            <w:rFonts w:ascii="Times" w:hAnsi="Times"/>
          </w:rPr>
          <w:delText>S</w:delText>
        </w:r>
      </w:del>
      <w:r w:rsidR="00D319C3">
        <w:rPr>
          <w:rFonts w:ascii="Times" w:hAnsi="Times"/>
        </w:rPr>
        <w:t>omething out of a science-fiction movie</w:t>
      </w:r>
      <w:ins w:id="2" w:author="Brian Nghiem" w:date="2021-01-14T13:18:00Z">
        <w:r w:rsidR="00C2773B">
          <w:rPr>
            <w:rFonts w:ascii="Times" w:hAnsi="Times"/>
          </w:rPr>
          <w:t xml:space="preserve"> – </w:t>
        </w:r>
      </w:ins>
      <w:del w:id="3" w:author="Brian Nghiem" w:date="2021-01-14T13:18:00Z">
        <w:r w:rsidR="00D319C3" w:rsidDel="00C2773B">
          <w:rPr>
            <w:rFonts w:ascii="Times" w:hAnsi="Times"/>
          </w:rPr>
          <w:delText xml:space="preserve">, </w:delText>
        </w:r>
      </w:del>
      <w:r w:rsidR="00D319C3">
        <w:rPr>
          <w:rFonts w:ascii="Times" w:hAnsi="Times"/>
        </w:rPr>
        <w:t>a dimly lit laboratory with scientists in white co</w:t>
      </w:r>
      <w:r w:rsidR="00067FD8">
        <w:rPr>
          <w:rFonts w:ascii="Times" w:hAnsi="Times"/>
        </w:rPr>
        <w:t>ats</w:t>
      </w:r>
      <w:r w:rsidR="00D319C3">
        <w:rPr>
          <w:rFonts w:ascii="Times" w:hAnsi="Times"/>
        </w:rPr>
        <w:t xml:space="preserve"> moving smoky liquids around, injecting patients with questionable fluids, a mutated outcome that no one expected? </w:t>
      </w:r>
      <w:r w:rsidR="00D319C3" w:rsidRPr="00D319C3">
        <w:rPr>
          <w:rFonts w:ascii="Times" w:hAnsi="Times"/>
        </w:rPr>
        <w:t>Gene editing</w:t>
      </w:r>
      <w:r w:rsidR="00D319C3">
        <w:rPr>
          <w:rFonts w:ascii="Times" w:hAnsi="Times"/>
          <w:i/>
          <w:iCs/>
        </w:rPr>
        <w:t xml:space="preserve"> </w:t>
      </w:r>
      <w:r w:rsidR="00D319C3">
        <w:rPr>
          <w:rFonts w:ascii="Times" w:hAnsi="Times"/>
        </w:rPr>
        <w:t>has been popularized in movies like Gattaca and Splice, painting a portrait of gene editing as something sinister, something that can change everything about a person</w:t>
      </w:r>
      <w:r w:rsidR="00574120">
        <w:rPr>
          <w:rFonts w:ascii="Times" w:hAnsi="Times"/>
        </w:rPr>
        <w:t xml:space="preserve"> and</w:t>
      </w:r>
      <w:r w:rsidR="00D319C3">
        <w:rPr>
          <w:rFonts w:ascii="Times" w:hAnsi="Times"/>
        </w:rPr>
        <w:t xml:space="preserve"> that can spiral out of control. </w:t>
      </w:r>
      <w:r w:rsidR="002F01B1">
        <w:rPr>
          <w:rFonts w:ascii="Times" w:hAnsi="Times"/>
        </w:rPr>
        <w:t>In November 2018</w:t>
      </w:r>
      <w:r w:rsidR="00D319C3">
        <w:rPr>
          <w:rFonts w:ascii="Times" w:hAnsi="Times"/>
        </w:rPr>
        <w:t>, a researcher in China claimed to have edited the genes of a human embryo that became twin baby girls</w:t>
      </w:r>
      <w:r w:rsidR="002C3F47">
        <w:rPr>
          <w:rFonts w:ascii="Times" w:hAnsi="Times"/>
        </w:rPr>
        <w:t xml:space="preserve"> </w:t>
      </w:r>
      <w:r w:rsidR="002C3F47">
        <w:rPr>
          <w:rFonts w:ascii="Times" w:hAnsi="Times"/>
        </w:rPr>
        <w:fldChar w:fldCharType="begin" w:fldLock="1"/>
      </w:r>
      <w:r w:rsidR="002C3F47">
        <w:rPr>
          <w:rFonts w:ascii="Times" w:hAnsi="Times"/>
        </w:rPr>
        <w:instrText>ADDIN CSL_CITATION {"citationItems":[{"id":"ITEM-1","itemData":{"DOI":"10.1038/d41586-018-07545-0","ISSN":"14764687","PMID":"30482929","author":[{"dropping-particle":"","family":"Cyranoski","given":"David","non-dropping-particle":"","parse-names":false,"suffix":""},{"dropping-particle":"","family":"Ledford","given":"Heidi","non-dropping-particle":"","parse-names":false,"suffix":""}],"container-title":"Nature","id":"ITEM-1","issue":"7733","issued":{"date-parts":[["2018"]]},"page":"607-608","title":"Genome-edited baby claim provokes international outcry","type":"article-journal","volume":"563"},"uris":["http://www.mendeley.com/documents/?uuid=e0fba4f6-99a9-472d-801f-3aafec518da8"]}],"mendeley":{"formattedCitation":"[1]","plainTextFormattedCitation":"[1]","previouslyFormattedCitation":"[1]"},"properties":{"noteIndex":0},"schema":"https://github.com/citation-style-language/schema/raw/master/csl-citation.json"}</w:instrText>
      </w:r>
      <w:r w:rsidR="002C3F47">
        <w:rPr>
          <w:rFonts w:ascii="Times" w:hAnsi="Times"/>
        </w:rPr>
        <w:fldChar w:fldCharType="separate"/>
      </w:r>
      <w:r w:rsidR="002C3F47" w:rsidRPr="002C3F47">
        <w:rPr>
          <w:rFonts w:ascii="Times" w:hAnsi="Times"/>
          <w:noProof/>
        </w:rPr>
        <w:t>[1]</w:t>
      </w:r>
      <w:r w:rsidR="002C3F47">
        <w:rPr>
          <w:rFonts w:ascii="Times" w:hAnsi="Times"/>
        </w:rPr>
        <w:fldChar w:fldCharType="end"/>
      </w:r>
      <w:r w:rsidR="00D319C3">
        <w:rPr>
          <w:rFonts w:ascii="Times" w:hAnsi="Times"/>
        </w:rPr>
        <w:t xml:space="preserve">. </w:t>
      </w:r>
      <w:r w:rsidR="00574120">
        <w:rPr>
          <w:rFonts w:ascii="Times" w:hAnsi="Times"/>
        </w:rPr>
        <w:t>That</w:t>
      </w:r>
      <w:r w:rsidR="00D319C3">
        <w:rPr>
          <w:rFonts w:ascii="Times" w:hAnsi="Times"/>
        </w:rPr>
        <w:t xml:space="preserve"> was a highly unethical</w:t>
      </w:r>
      <w:r w:rsidR="00574120">
        <w:rPr>
          <w:rFonts w:ascii="Times" w:hAnsi="Times"/>
        </w:rPr>
        <w:t xml:space="preserve"> and technically flawed</w:t>
      </w:r>
      <w:r w:rsidR="00D319C3">
        <w:rPr>
          <w:rFonts w:ascii="Times" w:hAnsi="Times"/>
        </w:rPr>
        <w:t xml:space="preserve"> study, and</w:t>
      </w:r>
      <w:r w:rsidR="005B62F8">
        <w:rPr>
          <w:rFonts w:ascii="Times" w:hAnsi="Times"/>
        </w:rPr>
        <w:t xml:space="preserve"> in 2020</w:t>
      </w:r>
      <w:r w:rsidR="00D319C3">
        <w:rPr>
          <w:rFonts w:ascii="Times" w:hAnsi="Times"/>
        </w:rPr>
        <w:t xml:space="preserve"> that researcher </w:t>
      </w:r>
      <w:r w:rsidR="002F01B1">
        <w:rPr>
          <w:rFonts w:ascii="Times" w:hAnsi="Times"/>
        </w:rPr>
        <w:t xml:space="preserve">was sentenced to three years in prison </w:t>
      </w:r>
      <w:r w:rsidR="002F01B1">
        <w:rPr>
          <w:rFonts w:ascii="Times" w:hAnsi="Times"/>
        </w:rPr>
        <w:fldChar w:fldCharType="begin" w:fldLock="1"/>
      </w:r>
      <w:r w:rsidR="00574120">
        <w:rPr>
          <w:rFonts w:ascii="Times" w:hAnsi="Times"/>
        </w:rPr>
        <w:instrText>ADDIN CSL_CITATION {"citationItems":[{"id":"ITEM-1","itemData":{"DOI":"10.7748/nop.16.4.5.s6","ISSN":"1472-0795","abstract":"Biologists track species on flotsam from Japan to US shores.","author":[{"dropping-particle":"","family":"Cyranoski","given":"David","non-dropping-particle":"","parse-names":false,"suffix":""}],"container-title":"Nature","id":"ITEM-1","issue":"4","issued":{"date-parts":[["2020"]]},"page":"5-5","title":"What CRISPR-baby prison sentences mean for research","type":"article-journal","volume":"16"},"uris":["http://www.mendeley.com/documents/?uuid=5fe44045-1a34-4b2f-8b88-59a931a2ea70"]}],"mendeley":{"formattedCitation":"[2]","plainTextFormattedCitation":"[2]","previouslyFormattedCitation":"[2]"},"properties":{"noteIndex":0},"schema":"https://github.com/citation-style-language/schema/raw/master/csl-citation.json"}</w:instrText>
      </w:r>
      <w:r w:rsidR="002F01B1">
        <w:rPr>
          <w:rFonts w:ascii="Times" w:hAnsi="Times"/>
        </w:rPr>
        <w:fldChar w:fldCharType="separate"/>
      </w:r>
      <w:r w:rsidR="002F01B1" w:rsidRPr="002F01B1">
        <w:rPr>
          <w:rFonts w:ascii="Times" w:hAnsi="Times"/>
          <w:noProof/>
        </w:rPr>
        <w:t>[2]</w:t>
      </w:r>
      <w:r w:rsidR="002F01B1">
        <w:rPr>
          <w:rFonts w:ascii="Times" w:hAnsi="Times"/>
        </w:rPr>
        <w:fldChar w:fldCharType="end"/>
      </w:r>
      <w:r w:rsidR="00574120">
        <w:rPr>
          <w:rFonts w:ascii="Times" w:hAnsi="Times"/>
        </w:rPr>
        <w:t xml:space="preserve"> but </w:t>
      </w:r>
      <w:r w:rsidR="00D319C3">
        <w:rPr>
          <w:rFonts w:ascii="Times" w:hAnsi="Times"/>
        </w:rPr>
        <w:t xml:space="preserve">it brought the process of gene editing into the public eye. In particular, we are talking about a piece of technology </w:t>
      </w:r>
      <w:r w:rsidR="00B50ADA">
        <w:rPr>
          <w:rFonts w:ascii="Times" w:hAnsi="Times"/>
        </w:rPr>
        <w:t xml:space="preserve">broadly </w:t>
      </w:r>
      <w:r w:rsidR="00D319C3">
        <w:rPr>
          <w:rFonts w:ascii="Times" w:hAnsi="Times"/>
        </w:rPr>
        <w:t xml:space="preserve">known as CRISPR, and while many people have heard this word, there is (understandably!) a lot of confusion about what it is, and what gene editing can do. </w:t>
      </w:r>
    </w:p>
    <w:p w14:paraId="522D9582" w14:textId="39CD7744" w:rsidR="00D319C3" w:rsidRDefault="00D319C3" w:rsidP="00317BCE">
      <w:pPr>
        <w:spacing w:line="480" w:lineRule="auto"/>
        <w:rPr>
          <w:rFonts w:ascii="Times" w:hAnsi="Times"/>
        </w:rPr>
      </w:pPr>
    </w:p>
    <w:p w14:paraId="1A6539C8" w14:textId="0CAF5AA3" w:rsidR="00D319C3" w:rsidRDefault="00D319C3" w:rsidP="00317BCE">
      <w:pPr>
        <w:spacing w:line="480" w:lineRule="auto"/>
        <w:rPr>
          <w:rFonts w:ascii="Times" w:hAnsi="Times"/>
        </w:rPr>
      </w:pPr>
      <w:r>
        <w:rPr>
          <w:rFonts w:ascii="Times" w:hAnsi="Times"/>
        </w:rPr>
        <w:t>I listen to a lot of podcasts, and one of my favourites has a loose, conversational format, where a group of friends in their late twenties and early thirties sit around and discuss what’s happened that week, both to them personally and in the world at large.</w:t>
      </w:r>
      <w:r w:rsidR="00544FD2">
        <w:rPr>
          <w:rFonts w:ascii="Times" w:hAnsi="Times"/>
        </w:rPr>
        <w:t xml:space="preserve"> One week, their conversation turned towards CRISPR.</w:t>
      </w:r>
      <w:r>
        <w:rPr>
          <w:rFonts w:ascii="Times" w:hAnsi="Times"/>
        </w:rPr>
        <w:t xml:space="preserve"> These people are not scientists, nor do they claim to be, </w:t>
      </w:r>
      <w:r w:rsidR="00544FD2">
        <w:rPr>
          <w:rFonts w:ascii="Times" w:hAnsi="Times"/>
        </w:rPr>
        <w:t>and I got to hear about this technology in the words of people who do not spend all day, every day, thinking about genes and cells like I do. It was amazing to hear how much about CRISPR had left laboratory discussions and been absorbed by the general public</w:t>
      </w:r>
      <w:r w:rsidR="0060140A">
        <w:rPr>
          <w:rFonts w:ascii="Times" w:hAnsi="Times"/>
        </w:rPr>
        <w:t>.</w:t>
      </w:r>
      <w:r w:rsidR="00544FD2">
        <w:rPr>
          <w:rFonts w:ascii="Times" w:hAnsi="Times"/>
        </w:rPr>
        <w:t xml:space="preserve"> I also got a much better sense of some of the misconceptions surrounding this technology and its implications. With this post, I’m going to </w:t>
      </w:r>
      <w:r w:rsidR="0060140A">
        <w:rPr>
          <w:rFonts w:ascii="Times" w:hAnsi="Times"/>
        </w:rPr>
        <w:lastRenderedPageBreak/>
        <w:t>write out</w:t>
      </w:r>
      <w:r w:rsidR="00544FD2">
        <w:rPr>
          <w:rFonts w:ascii="Times" w:hAnsi="Times"/>
        </w:rPr>
        <w:t xml:space="preserve"> some of the statements I heard from the podcast hosts that week, address what they got right and what they got wrong, and hopefully help to make the emerging world of gene editing a little more transparent. </w:t>
      </w:r>
    </w:p>
    <w:p w14:paraId="5426D179" w14:textId="703EE3FF" w:rsidR="00544FD2" w:rsidRDefault="00544FD2" w:rsidP="00317BCE">
      <w:pPr>
        <w:spacing w:line="480" w:lineRule="auto"/>
        <w:rPr>
          <w:rFonts w:ascii="Times" w:hAnsi="Times"/>
        </w:rPr>
      </w:pPr>
    </w:p>
    <w:p w14:paraId="37BDB40F" w14:textId="03B17832" w:rsidR="00544FD2" w:rsidRDefault="00544FD2" w:rsidP="00317BCE">
      <w:pPr>
        <w:spacing w:line="480" w:lineRule="auto"/>
        <w:rPr>
          <w:rFonts w:ascii="Times" w:hAnsi="Times"/>
        </w:rPr>
      </w:pPr>
    </w:p>
    <w:p w14:paraId="4A5CDA59" w14:textId="74ECDE63" w:rsidR="00544FD2" w:rsidRPr="00544FD2" w:rsidRDefault="00544FD2" w:rsidP="00317BCE">
      <w:pPr>
        <w:spacing w:line="480" w:lineRule="auto"/>
        <w:rPr>
          <w:rFonts w:ascii="Times" w:hAnsi="Times"/>
          <w:b/>
          <w:bCs/>
          <w:i/>
          <w:iCs/>
        </w:rPr>
      </w:pPr>
      <w:r w:rsidRPr="00544FD2">
        <w:rPr>
          <w:rFonts w:ascii="Times" w:hAnsi="Times"/>
          <w:b/>
          <w:bCs/>
          <w:i/>
          <w:iCs/>
        </w:rPr>
        <w:t>“CRISPR…so what is this? You can modify your genes?”</w:t>
      </w:r>
    </w:p>
    <w:p w14:paraId="1CF23940" w14:textId="65AA4B15" w:rsidR="00112EF8" w:rsidRDefault="00E15D71" w:rsidP="00317BCE">
      <w:pPr>
        <w:spacing w:line="480" w:lineRule="auto"/>
        <w:rPr>
          <w:rFonts w:ascii="Times" w:hAnsi="Times"/>
        </w:rPr>
      </w:pPr>
      <w:r>
        <w:rPr>
          <w:rFonts w:ascii="Times" w:hAnsi="Times"/>
        </w:rPr>
        <w:t xml:space="preserve">Let’s start by </w:t>
      </w:r>
      <w:r w:rsidR="00112EF8">
        <w:rPr>
          <w:rFonts w:ascii="Times" w:hAnsi="Times"/>
        </w:rPr>
        <w:t>establish</w:t>
      </w:r>
      <w:r>
        <w:rPr>
          <w:rFonts w:ascii="Times" w:hAnsi="Times"/>
        </w:rPr>
        <w:t>ing</w:t>
      </w:r>
      <w:r w:rsidR="00112EF8">
        <w:rPr>
          <w:rFonts w:ascii="Times" w:hAnsi="Times"/>
        </w:rPr>
        <w:t xml:space="preserve"> what this system is, and why scientists and doctors are interested in it in the first place.</w:t>
      </w:r>
    </w:p>
    <w:p w14:paraId="5A2A6A15" w14:textId="77777777" w:rsidR="00112EF8" w:rsidRDefault="00112EF8" w:rsidP="00317BCE">
      <w:pPr>
        <w:spacing w:line="480" w:lineRule="auto"/>
        <w:rPr>
          <w:rFonts w:ascii="Times" w:hAnsi="Times"/>
        </w:rPr>
      </w:pPr>
    </w:p>
    <w:p w14:paraId="3E1C81A3" w14:textId="5B2632AE" w:rsidR="00544FD2" w:rsidRDefault="00544FD2" w:rsidP="00317BCE">
      <w:pPr>
        <w:spacing w:line="480" w:lineRule="auto"/>
        <w:rPr>
          <w:rFonts w:ascii="Times" w:hAnsi="Times"/>
        </w:rPr>
      </w:pPr>
      <w:r>
        <w:rPr>
          <w:rFonts w:ascii="Times" w:hAnsi="Times"/>
        </w:rPr>
        <w:t xml:space="preserve">CRISPR is an acronym. It stands for </w:t>
      </w:r>
      <w:r w:rsidRPr="00544FD2">
        <w:rPr>
          <w:rFonts w:ascii="Times" w:hAnsi="Times"/>
          <w:i/>
          <w:iCs/>
          <w:u w:val="single"/>
        </w:rPr>
        <w:t>c</w:t>
      </w:r>
      <w:r w:rsidRPr="00544FD2">
        <w:rPr>
          <w:rFonts w:ascii="Times" w:hAnsi="Times"/>
          <w:i/>
          <w:iCs/>
        </w:rPr>
        <w:t xml:space="preserve">lustered </w:t>
      </w:r>
      <w:r w:rsidRPr="00544FD2">
        <w:rPr>
          <w:rFonts w:ascii="Times" w:hAnsi="Times"/>
          <w:i/>
          <w:iCs/>
          <w:u w:val="single"/>
        </w:rPr>
        <w:t>r</w:t>
      </w:r>
      <w:r w:rsidRPr="00544FD2">
        <w:rPr>
          <w:rFonts w:ascii="Times" w:hAnsi="Times"/>
          <w:i/>
          <w:iCs/>
        </w:rPr>
        <w:t xml:space="preserve">egularly </w:t>
      </w:r>
      <w:r w:rsidRPr="00544FD2">
        <w:rPr>
          <w:rFonts w:ascii="Times" w:hAnsi="Times"/>
          <w:i/>
          <w:iCs/>
          <w:u w:val="single"/>
        </w:rPr>
        <w:t>i</w:t>
      </w:r>
      <w:r w:rsidRPr="00544FD2">
        <w:rPr>
          <w:rFonts w:ascii="Times" w:hAnsi="Times"/>
          <w:i/>
          <w:iCs/>
        </w:rPr>
        <w:t>nter</w:t>
      </w:r>
      <w:r w:rsidRPr="00544FD2">
        <w:rPr>
          <w:rFonts w:ascii="Times" w:hAnsi="Times"/>
          <w:i/>
          <w:iCs/>
          <w:u w:val="single"/>
        </w:rPr>
        <w:t>s</w:t>
      </w:r>
      <w:r w:rsidRPr="00544FD2">
        <w:rPr>
          <w:rFonts w:ascii="Times" w:hAnsi="Times"/>
          <w:i/>
          <w:iCs/>
        </w:rPr>
        <w:t xml:space="preserve">persed </w:t>
      </w:r>
      <w:r w:rsidRPr="00544FD2">
        <w:rPr>
          <w:rFonts w:ascii="Times" w:hAnsi="Times"/>
          <w:i/>
          <w:iCs/>
          <w:u w:val="single"/>
        </w:rPr>
        <w:t>p</w:t>
      </w:r>
      <w:r w:rsidRPr="00544FD2">
        <w:rPr>
          <w:rFonts w:ascii="Times" w:hAnsi="Times"/>
          <w:i/>
          <w:iCs/>
        </w:rPr>
        <w:t xml:space="preserve">alindromic </w:t>
      </w:r>
      <w:r w:rsidRPr="00544FD2">
        <w:rPr>
          <w:rFonts w:ascii="Times" w:hAnsi="Times"/>
          <w:i/>
          <w:iCs/>
          <w:u w:val="single"/>
        </w:rPr>
        <w:t>r</w:t>
      </w:r>
      <w:r w:rsidRPr="00544FD2">
        <w:rPr>
          <w:rFonts w:ascii="Times" w:hAnsi="Times"/>
          <w:i/>
          <w:iCs/>
        </w:rPr>
        <w:t>epeat</w:t>
      </w:r>
      <w:r>
        <w:rPr>
          <w:rFonts w:ascii="Times" w:hAnsi="Times"/>
          <w:i/>
          <w:iCs/>
        </w:rPr>
        <w:t xml:space="preserve">. </w:t>
      </w:r>
      <w:r>
        <w:rPr>
          <w:rFonts w:ascii="Times" w:hAnsi="Times"/>
        </w:rPr>
        <w:t>That’s a lot of words</w:t>
      </w:r>
      <w:r w:rsidR="00B50ADA">
        <w:rPr>
          <w:rFonts w:ascii="Times" w:hAnsi="Times"/>
        </w:rPr>
        <w:t xml:space="preserve"> that don’t really mean anything at first glance</w:t>
      </w:r>
      <w:r>
        <w:rPr>
          <w:rFonts w:ascii="Times" w:hAnsi="Times"/>
        </w:rPr>
        <w:t xml:space="preserve">, </w:t>
      </w:r>
      <w:r w:rsidR="00B50ADA">
        <w:rPr>
          <w:rFonts w:ascii="Times" w:hAnsi="Times"/>
        </w:rPr>
        <w:t>but it</w:t>
      </w:r>
      <w:r>
        <w:rPr>
          <w:rFonts w:ascii="Times" w:hAnsi="Times"/>
        </w:rPr>
        <w:t xml:space="preserve"> has to do with CRISPR’s evolutionary origin. CRISPR is actually part of the immune system for many bacteria, </w:t>
      </w:r>
      <w:r w:rsidR="00112EF8">
        <w:rPr>
          <w:rFonts w:ascii="Times" w:hAnsi="Times"/>
        </w:rPr>
        <w:t>and it protects</w:t>
      </w:r>
      <w:r>
        <w:rPr>
          <w:rFonts w:ascii="Times" w:hAnsi="Times"/>
        </w:rPr>
        <w:t xml:space="preserve"> them against viral infections</w:t>
      </w:r>
      <w:r w:rsidR="00067FD8">
        <w:rPr>
          <w:rFonts w:ascii="Times" w:hAnsi="Times"/>
        </w:rPr>
        <w:t xml:space="preserve"> </w:t>
      </w:r>
      <w:r w:rsidR="00067FD8">
        <w:rPr>
          <w:rFonts w:ascii="Times" w:hAnsi="Times"/>
        </w:rPr>
        <w:fldChar w:fldCharType="begin" w:fldLock="1"/>
      </w:r>
      <w:r w:rsidR="00B712F9">
        <w:rPr>
          <w:rFonts w:ascii="Times" w:hAnsi="Times"/>
        </w:rPr>
        <w:instrText>ADDIN CSL_CITATION {"citationItems":[{"id":"ITEM-1","itemData":{"DOI":"10.1126/science.1225829","abstract":"Clustered regularly interspaced short palindromic repeats (CRISPR)/CRISPR-associated (Cas) systems provide bacteria and archaea with adaptive immunity against viruses and plasmids by using CRISPR RNAs (crRNAs) to guide the silencing of invading nucleic acids. We show here that in a subset of these systems, the mature crRNA that is base-paired to trans-activating crRNA (tracrRNA) forms a two-RNA structure that directs the CRISPR-associated protein Cas9 to introduce double-stranded (ds) breaks in target DNA. At sites complementary to the crRNA-guide sequence, the Cas9 HNH nuclease domain cleaves the complementary strand, whereas the Cas9 RuvC-like domain cleaves the noncomplementary strand. The dual-tracrRNA:crRNA, when engineered as a single RNA chimera, also directs sequence-specific Cas9 dsDNA cleavage. Our study reveals a family of endonucleases that use dual-RNAs for site-specific DNA cleavage and highlights the potential to exploit the system for RNA-programmable genome editing.","author":[{"dropping-particle":"","family":"Jinek","given":"Martin","non-dropping-particle":"","parse-names":false,"suffix":""},{"dropping-particle":"","family":"Chylinski","given":"Krzysztof","non-dropping-particle":"","parse-names":false,"suffix":""},{"dropping-particle":"","family":"Fonfara","given":"Ines","non-dropping-particle":"","parse-names":false,"suffix":""},{"dropping-particle":"","family":"Hauer","given":"Michael","non-dropping-particle":"","parse-names":false,"suffix":""},{"dropping-particle":"","family":"Doudna","given":"Jennifer A","non-dropping-particle":"","parse-names":false,"suffix":""},{"dropping-particle":"","family":"Charpentier","given":"Emmanuelle","non-dropping-particle":"","parse-names":false,"suffix":""}],"container-title":"Science","id":"ITEM-1","issue":"6096","issued":{"date-parts":[["2012","8","17"]]},"page":"816 LP  - 821","title":"A Programmable Dual-RNA–Guided DNA Endonuclease in Adaptive Bacterial Immunity","type":"article-journal","volume":"337"},"uris":["http://www.mendeley.com/documents/?uuid=04345c41-afde-4367-b2c3-bd9c1d46a277"]}],"mendeley":{"formattedCitation":"[3]","plainTextFormattedCitation":"[3]","previouslyFormattedCitation":"[3]"},"properties":{"noteIndex":0},"schema":"https://github.com/citation-style-language/schema/raw/master/csl-citation.json"}</w:instrText>
      </w:r>
      <w:r w:rsidR="00067FD8">
        <w:rPr>
          <w:rFonts w:ascii="Times" w:hAnsi="Times"/>
        </w:rPr>
        <w:fldChar w:fldCharType="separate"/>
      </w:r>
      <w:r w:rsidR="00067FD8" w:rsidRPr="00067FD8">
        <w:rPr>
          <w:rFonts w:ascii="Times" w:hAnsi="Times"/>
          <w:noProof/>
        </w:rPr>
        <w:t>[3]</w:t>
      </w:r>
      <w:r w:rsidR="00067FD8">
        <w:rPr>
          <w:rFonts w:ascii="Times" w:hAnsi="Times"/>
        </w:rPr>
        <w:fldChar w:fldCharType="end"/>
      </w:r>
      <w:r>
        <w:rPr>
          <w:rFonts w:ascii="Times" w:hAnsi="Times"/>
        </w:rPr>
        <w:t>. Some viruses are composed of fragments of DNA, and when bacteria are infected with a virus, they can store that viral gene (the DNA sequence) within their own genome</w:t>
      </w:r>
      <w:r w:rsidR="00112EF8">
        <w:rPr>
          <w:rFonts w:ascii="Times" w:hAnsi="Times"/>
        </w:rPr>
        <w:t>. The sequence is stored in</w:t>
      </w:r>
      <w:ins w:id="4" w:author="Brian Nghiem" w:date="2021-01-14T13:26:00Z">
        <w:r w:rsidR="00362436">
          <w:rPr>
            <w:rFonts w:ascii="Times" w:hAnsi="Times"/>
          </w:rPr>
          <w:t xml:space="preserve"> a</w:t>
        </w:r>
      </w:ins>
      <w:r w:rsidR="00112EF8">
        <w:rPr>
          <w:rFonts w:ascii="Times" w:hAnsi="Times"/>
        </w:rPr>
        <w:t xml:space="preserve"> specific place in the bacterial genome, called (you guessed it) CRISPR</w:t>
      </w:r>
      <w:r>
        <w:rPr>
          <w:rFonts w:ascii="Times" w:hAnsi="Times"/>
        </w:rPr>
        <w:t>.</w:t>
      </w:r>
      <w:r w:rsidR="00112EF8">
        <w:rPr>
          <w:rFonts w:ascii="Times" w:hAnsi="Times"/>
        </w:rPr>
        <w:t xml:space="preserve"> This process of storing a copy of a viral genome is like taking a mug shot</w:t>
      </w:r>
      <w:ins w:id="5" w:author="Brian Nghiem" w:date="2021-01-14T14:09:00Z">
        <w:r w:rsidR="0098435A">
          <w:rPr>
            <w:rFonts w:ascii="Times" w:hAnsi="Times"/>
          </w:rPr>
          <w:t>;</w:t>
        </w:r>
      </w:ins>
      <w:del w:id="6" w:author="Brian Nghiem" w:date="2021-01-14T14:08:00Z">
        <w:r w:rsidR="0060140A" w:rsidDel="0098435A">
          <w:rPr>
            <w:rFonts w:ascii="Times" w:hAnsi="Times"/>
          </w:rPr>
          <w:delText>.</w:delText>
        </w:r>
        <w:r w:rsidR="00112EF8" w:rsidDel="0098435A">
          <w:rPr>
            <w:rFonts w:ascii="Times" w:hAnsi="Times"/>
          </w:rPr>
          <w:delText xml:space="preserve"> </w:delText>
        </w:r>
      </w:del>
      <w:ins w:id="7" w:author="Brian Nghiem" w:date="2021-01-14T14:08:00Z">
        <w:r w:rsidR="0098435A">
          <w:rPr>
            <w:rFonts w:ascii="Times" w:hAnsi="Times"/>
          </w:rPr>
          <w:t xml:space="preserve"> y</w:t>
        </w:r>
      </w:ins>
      <w:del w:id="8" w:author="Brian Nghiem" w:date="2021-01-14T14:08:00Z">
        <w:r w:rsidR="00112EF8" w:rsidDel="0098435A">
          <w:rPr>
            <w:rFonts w:ascii="Times" w:hAnsi="Times"/>
          </w:rPr>
          <w:delText>Y</w:delText>
        </w:r>
      </w:del>
      <w:r w:rsidR="00112EF8">
        <w:rPr>
          <w:rFonts w:ascii="Times" w:hAnsi="Times"/>
        </w:rPr>
        <w:t>ou know this person has committed a crime in the past, so you take a photo of them and keep it on hand, to more easily recognize them if they try to break the law again. This is what bacteria use their CRISPR system for</w:t>
      </w:r>
      <w:r w:rsidR="00574120">
        <w:rPr>
          <w:rFonts w:ascii="Times" w:hAnsi="Times"/>
        </w:rPr>
        <w:t>:</w:t>
      </w:r>
      <w:r w:rsidR="00B50ADA">
        <w:rPr>
          <w:rFonts w:ascii="Times" w:hAnsi="Times"/>
        </w:rPr>
        <w:t xml:space="preserve"> </w:t>
      </w:r>
      <w:r w:rsidR="00574120">
        <w:rPr>
          <w:rFonts w:ascii="Times" w:hAnsi="Times"/>
        </w:rPr>
        <w:t>t</w:t>
      </w:r>
      <w:r w:rsidR="00112EF8">
        <w:rPr>
          <w:rFonts w:ascii="Times" w:hAnsi="Times"/>
        </w:rPr>
        <w:t>hey have the viral genome sequence on-hand, which allows them to quickly identify that virus the next time it comes around.</w:t>
      </w:r>
    </w:p>
    <w:p w14:paraId="6AC4555A" w14:textId="090B4C38" w:rsidR="00112EF8" w:rsidRDefault="00112EF8" w:rsidP="00317BCE">
      <w:pPr>
        <w:spacing w:line="480" w:lineRule="auto"/>
        <w:rPr>
          <w:rFonts w:ascii="Times" w:hAnsi="Times"/>
        </w:rPr>
      </w:pPr>
    </w:p>
    <w:p w14:paraId="1177B0D3" w14:textId="3DCC8577" w:rsidR="00112EF8" w:rsidRDefault="00112EF8" w:rsidP="00317BCE">
      <w:pPr>
        <w:spacing w:line="480" w:lineRule="auto"/>
        <w:rPr>
          <w:rFonts w:ascii="Times" w:hAnsi="Times"/>
        </w:rPr>
      </w:pPr>
      <w:r>
        <w:rPr>
          <w:rFonts w:ascii="Times" w:hAnsi="Times"/>
        </w:rPr>
        <w:t xml:space="preserve">Having the viral sequence stored within their CRISPR region lets the bacteria direct a protein, called Cas9, to the virus the next time it sees it. Cas9 is an enzyme, and it will chop the viral </w:t>
      </w:r>
      <w:r>
        <w:rPr>
          <w:rFonts w:ascii="Times" w:hAnsi="Times"/>
        </w:rPr>
        <w:lastRenderedPageBreak/>
        <w:t xml:space="preserve">DNA to pieces as soon as it recognizes it. </w:t>
      </w:r>
      <w:r w:rsidRPr="00112EF8">
        <w:rPr>
          <w:rFonts w:ascii="Times" w:hAnsi="Times"/>
          <w:b/>
          <w:bCs/>
        </w:rPr>
        <w:t xml:space="preserve">In short, the DNA sequence that’s encoded within CRISPR directs the Cas9 protein to cut up that sequence wherever it </w:t>
      </w:r>
      <w:ins w:id="9" w:author="Brian Nghiem" w:date="2021-01-14T14:07:00Z">
        <w:r w:rsidR="0029272E">
          <w:rPr>
            <w:rFonts w:ascii="Times" w:hAnsi="Times"/>
            <w:b/>
            <w:bCs/>
          </w:rPr>
          <w:t xml:space="preserve">is </w:t>
        </w:r>
      </w:ins>
      <w:r w:rsidRPr="00112EF8">
        <w:rPr>
          <w:rFonts w:ascii="Times" w:hAnsi="Times"/>
          <w:b/>
          <w:bCs/>
        </w:rPr>
        <w:t>f</w:t>
      </w:r>
      <w:ins w:id="10" w:author="Brian Nghiem" w:date="2021-01-14T14:07:00Z">
        <w:r w:rsidR="0029272E">
          <w:rPr>
            <w:rFonts w:ascii="Times" w:hAnsi="Times"/>
            <w:b/>
            <w:bCs/>
          </w:rPr>
          <w:t>ou</w:t>
        </w:r>
      </w:ins>
      <w:del w:id="11" w:author="Brian Nghiem" w:date="2021-01-14T14:07:00Z">
        <w:r w:rsidRPr="00112EF8" w:rsidDel="0029272E">
          <w:rPr>
            <w:rFonts w:ascii="Times" w:hAnsi="Times"/>
            <w:b/>
            <w:bCs/>
          </w:rPr>
          <w:delText>i</w:delText>
        </w:r>
      </w:del>
      <w:r w:rsidRPr="00112EF8">
        <w:rPr>
          <w:rFonts w:ascii="Times" w:hAnsi="Times"/>
          <w:b/>
          <w:bCs/>
        </w:rPr>
        <w:t>nd</w:t>
      </w:r>
      <w:del w:id="12" w:author="Brian Nghiem" w:date="2021-01-14T14:07:00Z">
        <w:r w:rsidRPr="00112EF8" w:rsidDel="0029272E">
          <w:rPr>
            <w:rFonts w:ascii="Times" w:hAnsi="Times"/>
            <w:b/>
            <w:bCs/>
          </w:rPr>
          <w:delText>s it</w:delText>
        </w:r>
      </w:del>
      <w:r w:rsidRPr="00112EF8">
        <w:rPr>
          <w:rFonts w:ascii="Times" w:hAnsi="Times"/>
          <w:b/>
          <w:bCs/>
        </w:rPr>
        <w:t>.</w:t>
      </w:r>
      <w:r>
        <w:rPr>
          <w:rFonts w:ascii="Times" w:hAnsi="Times"/>
        </w:rPr>
        <w:t xml:space="preserve"> </w:t>
      </w:r>
      <w:r w:rsidR="0060140A">
        <w:rPr>
          <w:rFonts w:ascii="Times" w:hAnsi="Times"/>
        </w:rPr>
        <w:t>CRISPR/Cas9 is a naturally occurring system that uses a DNA template to direct an enzyme, Cas9, to make precise cuts at specific genetic targets.</w:t>
      </w:r>
    </w:p>
    <w:p w14:paraId="1FC41D23" w14:textId="419E8CE0" w:rsidR="00D67EAE" w:rsidRDefault="00D67EAE" w:rsidP="00317BCE">
      <w:pPr>
        <w:spacing w:line="480" w:lineRule="auto"/>
        <w:rPr>
          <w:rFonts w:ascii="Times" w:hAnsi="Times"/>
        </w:rPr>
      </w:pPr>
    </w:p>
    <w:p w14:paraId="7A8F39F3" w14:textId="4040B8EA" w:rsidR="00D67EAE" w:rsidRDefault="00D67EAE" w:rsidP="00317BCE">
      <w:pPr>
        <w:spacing w:line="480" w:lineRule="auto"/>
        <w:rPr>
          <w:rFonts w:ascii="Times" w:hAnsi="Times"/>
        </w:rPr>
      </w:pPr>
      <w:r>
        <w:rPr>
          <w:rFonts w:ascii="Times" w:hAnsi="Times"/>
          <w:noProof/>
        </w:rPr>
        <w:drawing>
          <wp:inline distT="0" distB="0" distL="0" distR="0" wp14:anchorId="5F4754AF" wp14:editId="7435D3F3">
            <wp:extent cx="5943600" cy="3981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81450"/>
                    </a:xfrm>
                    <a:prstGeom prst="rect">
                      <a:avLst/>
                    </a:prstGeom>
                  </pic:spPr>
                </pic:pic>
              </a:graphicData>
            </a:graphic>
          </wp:inline>
        </w:drawing>
      </w:r>
    </w:p>
    <w:p w14:paraId="7415C3D1" w14:textId="77777777" w:rsidR="00D67EAE" w:rsidRPr="00D67EAE" w:rsidRDefault="00D67EAE" w:rsidP="00D67EAE">
      <w:pPr>
        <w:spacing w:before="480" w:after="480"/>
        <w:rPr>
          <w:rFonts w:ascii="Times" w:hAnsi="Times"/>
          <w:color w:val="303030"/>
        </w:rPr>
      </w:pPr>
      <w:r w:rsidRPr="00D67EAE">
        <w:rPr>
          <w:rFonts w:ascii="Times" w:hAnsi="Times"/>
          <w:b/>
          <w:bCs/>
          <w:i/>
          <w:iCs/>
          <w:color w:val="757575"/>
        </w:rPr>
        <w:t>CRISPR/Cas9 is a kind of bacterial immune system.</w:t>
      </w:r>
      <w:r w:rsidRPr="00D67EAE">
        <w:rPr>
          <w:rFonts w:ascii="Times" w:hAnsi="Times"/>
          <w:i/>
          <w:iCs/>
          <w:color w:val="757575"/>
        </w:rPr>
        <w:t> </w:t>
      </w:r>
      <w:r w:rsidRPr="00D67EAE">
        <w:rPr>
          <w:rFonts w:ascii="Times" w:hAnsi="Times"/>
          <w:color w:val="757575"/>
        </w:rPr>
        <w:t>Bacteria get infected with viruses that are made up of DNA. They can store a copy of the virus’s DNA sequence in their own genome, for future reference, in the CRISPR region. The next time that virus invades, the stored sequence is used as a guide to direct the Cas9 enzyme, which chops up the virus matching its guiding sequence. The Cas9 enzyme cuts any sequence matching its guide, so scientists can use it to cut any gene, in any cell, by writing the sequence and delivering it along with Cas9 to their cell of choice.</w:t>
      </w:r>
    </w:p>
    <w:p w14:paraId="0206161A" w14:textId="77777777" w:rsidR="00D67EAE" w:rsidRPr="00D67EAE" w:rsidRDefault="00D67EAE" w:rsidP="00D67EAE"/>
    <w:p w14:paraId="0E02C938" w14:textId="77777777" w:rsidR="00D67EAE" w:rsidRPr="0060140A" w:rsidRDefault="00D67EAE" w:rsidP="00317BCE">
      <w:pPr>
        <w:spacing w:line="480" w:lineRule="auto"/>
        <w:rPr>
          <w:rFonts w:ascii="Times" w:hAnsi="Times"/>
        </w:rPr>
      </w:pPr>
    </w:p>
    <w:p w14:paraId="685931A9" w14:textId="40D3191B" w:rsidR="00112EF8" w:rsidRDefault="00112EF8" w:rsidP="00317BCE">
      <w:pPr>
        <w:spacing w:line="480" w:lineRule="auto"/>
        <w:rPr>
          <w:rFonts w:ascii="Times" w:hAnsi="Times"/>
        </w:rPr>
      </w:pPr>
    </w:p>
    <w:p w14:paraId="51873E84" w14:textId="7800AA25" w:rsidR="00B712F9" w:rsidRPr="00B712F9" w:rsidRDefault="00112EF8" w:rsidP="00B712F9">
      <w:pPr>
        <w:spacing w:line="480" w:lineRule="auto"/>
        <w:rPr>
          <w:rFonts w:ascii="Times" w:hAnsi="Times"/>
          <w:b/>
          <w:bCs/>
        </w:rPr>
      </w:pPr>
      <w:r>
        <w:rPr>
          <w:rFonts w:ascii="Times" w:hAnsi="Times"/>
        </w:rPr>
        <w:t xml:space="preserve">This is how scientists use CRISPR in the laboratory – </w:t>
      </w:r>
      <w:r w:rsidR="00B50ADA">
        <w:rPr>
          <w:rFonts w:ascii="Times" w:hAnsi="Times"/>
        </w:rPr>
        <w:t>we write our own DNA sequences</w:t>
      </w:r>
      <w:del w:id="13" w:author="Brian Nghiem" w:date="2021-01-14T13:31:00Z">
        <w:r w:rsidR="00B50ADA" w:rsidDel="00405EC2">
          <w:rPr>
            <w:rFonts w:ascii="Times" w:hAnsi="Times"/>
          </w:rPr>
          <w:delText>,</w:delText>
        </w:r>
      </w:del>
      <w:r w:rsidR="00B50ADA">
        <w:rPr>
          <w:rFonts w:ascii="Times" w:hAnsi="Times"/>
        </w:rPr>
        <w:t xml:space="preserve"> </w:t>
      </w:r>
      <w:r>
        <w:rPr>
          <w:rFonts w:ascii="Times" w:hAnsi="Times"/>
        </w:rPr>
        <w:t xml:space="preserve">to direct the Cas9 enzyme </w:t>
      </w:r>
      <w:r w:rsidR="00B50ADA">
        <w:rPr>
          <w:rFonts w:ascii="Times" w:hAnsi="Times"/>
        </w:rPr>
        <w:t>to specific places in the human, animal, or bacterial genome</w:t>
      </w:r>
      <w:ins w:id="14" w:author="Brian Nghiem" w:date="2021-01-14T13:33:00Z">
        <w:r w:rsidR="008E6636">
          <w:rPr>
            <w:rFonts w:ascii="Times" w:hAnsi="Times"/>
          </w:rPr>
          <w:t xml:space="preserve"> </w:t>
        </w:r>
        <w:r w:rsidR="000326AF">
          <w:rPr>
            <w:rFonts w:ascii="Times" w:hAnsi="Times"/>
          </w:rPr>
          <w:t>of interest</w:t>
        </w:r>
      </w:ins>
      <w:r>
        <w:rPr>
          <w:rFonts w:ascii="Times" w:hAnsi="Times"/>
        </w:rPr>
        <w:t>.</w:t>
      </w:r>
      <w:r w:rsidR="00B50ADA">
        <w:rPr>
          <w:rFonts w:ascii="Times" w:hAnsi="Times"/>
        </w:rPr>
        <w:t xml:space="preserve"> By writing our own sequences to direct Cas9 at will, we can make very precise cuts, </w:t>
      </w:r>
      <w:commentRangeStart w:id="15"/>
      <w:r w:rsidR="00B50ADA">
        <w:rPr>
          <w:rFonts w:ascii="Times" w:hAnsi="Times"/>
        </w:rPr>
        <w:t>to almost any gene</w:t>
      </w:r>
      <w:commentRangeEnd w:id="15"/>
      <w:r w:rsidR="000326AF">
        <w:rPr>
          <w:rStyle w:val="CommentReference"/>
        </w:rPr>
        <w:commentReference w:id="15"/>
      </w:r>
      <w:r w:rsidR="00B50ADA">
        <w:rPr>
          <w:rFonts w:ascii="Times" w:hAnsi="Times"/>
        </w:rPr>
        <w:t>.</w:t>
      </w:r>
      <w:r>
        <w:rPr>
          <w:rFonts w:ascii="Times" w:hAnsi="Times"/>
        </w:rPr>
        <w:t xml:space="preserve"> </w:t>
      </w:r>
      <w:r w:rsidR="00B50ADA">
        <w:rPr>
          <w:rFonts w:ascii="Times" w:hAnsi="Times"/>
        </w:rPr>
        <w:t xml:space="preserve">We can turn genes off by cutting them in </w:t>
      </w:r>
      <w:r w:rsidR="0060140A">
        <w:rPr>
          <w:rFonts w:ascii="Times" w:hAnsi="Times"/>
        </w:rPr>
        <w:t>half</w:t>
      </w:r>
      <w:r w:rsidR="00B50ADA">
        <w:rPr>
          <w:rFonts w:ascii="Times" w:hAnsi="Times"/>
        </w:rPr>
        <w:t>, or create</w:t>
      </w:r>
      <w:r>
        <w:rPr>
          <w:rFonts w:ascii="Times" w:hAnsi="Times"/>
        </w:rPr>
        <w:t xml:space="preserve"> space for new ones to be inserted, all by hijacking an ancient immune system from bacteria. Scientists and doctors are interested in this because it could theoretically be used to cure diseases. Illnesses like </w:t>
      </w:r>
      <w:r w:rsidR="00B50ADA">
        <w:rPr>
          <w:rFonts w:ascii="Times" w:hAnsi="Times"/>
        </w:rPr>
        <w:t>Huntington’s</w:t>
      </w:r>
      <w:r>
        <w:rPr>
          <w:rFonts w:ascii="Times" w:hAnsi="Times"/>
        </w:rPr>
        <w:t xml:space="preserve"> disease or sickle-cell anemia are actually the result of a </w:t>
      </w:r>
      <w:r>
        <w:rPr>
          <w:rFonts w:ascii="Times" w:hAnsi="Times"/>
          <w:i/>
          <w:iCs/>
        </w:rPr>
        <w:t xml:space="preserve">single </w:t>
      </w:r>
      <w:r>
        <w:rPr>
          <w:rFonts w:ascii="Times" w:hAnsi="Times"/>
        </w:rPr>
        <w:t>genetic mutation, and that could be corrected using CRISPR/Cas9</w:t>
      </w:r>
      <w:r w:rsidR="00574120">
        <w:rPr>
          <w:rFonts w:ascii="Times" w:hAnsi="Times"/>
        </w:rPr>
        <w:t xml:space="preserve"> </w:t>
      </w:r>
      <w:r w:rsidR="00574120">
        <w:rPr>
          <w:rFonts w:ascii="Times" w:hAnsi="Times"/>
        </w:rPr>
        <w:fldChar w:fldCharType="begin" w:fldLock="1"/>
      </w:r>
      <w:r w:rsidR="00B712F9">
        <w:rPr>
          <w:rFonts w:ascii="Times" w:hAnsi="Times"/>
        </w:rPr>
        <w:instrText>ADDIN CSL_CITATION {"citationItems":[{"id":"ITEM-1","itemData":{"DOI":"10.1016/j.ymthe.2016.11.010","ISSN":"1525-0024 (Electronic)","PMID":"28129107","abstract":"Huntington disease (HD) is a fatal dominantly inherited neurodegenerative disorder  caused by CAG repeat expansion (&gt;36 repeats) within the first exon of the huntingtin gene. Although mutant huntingtin (mHTT) is ubiquitously expressed, the brain shows robust and early degeneration. Current RNA interference-based approaches for lowering mHTT expression have been efficacious in mouse models, but basal mutant protein levels are still detected. To fully mitigate expression from the mutant allele, we hypothesize that allele-specific genome editing can occur via prevalent promoter-resident SNPs in heterozygosity with the mutant allele. Here, we identified SNPs that either cause or destroy PAM motifs critical for CRISPR-selective editing of one allele versus the other in cells from HD patients and in a transgenic HD model harboring the human allele.","author":[{"dropping-particle":"","family":"Monteys","given":"Alex Mas","non-dropping-particle":"","parse-names":false,"suffix":""},{"dropping-particle":"","family":"Ebanks","given":"Shauna A","non-dropping-particle":"","parse-names":false,"suffix":""},{"dropping-particle":"","family":"Keiser","given":"Megan S","non-dropping-particle":"","parse-names":false,"suffix":""},{"dropping-particle":"","family":"Davidson","given":"Beverly L","non-dropping-particle":"","parse-names":false,"suffix":""}],"container-title":"Molecular therapy : the journal of the American Society of Gene Therapy","id":"ITEM-1","issue":"1","issued":{"date-parts":[["2017","1"]]},"language":"eng","page":"12-23","title":"CRISPR/Cas9 Editing of the Mutant Huntingtin Allele In Vitro and In Vivo.","type":"article-journal","volume":"25"},"uris":["http://www.mendeley.com/documents/?uuid=30694e2b-8164-415f-900c-6f32bb8395ae"]},{"id":"ITEM-2","itemData":{"DOI":"10.1056/NEJMoa2031054","ISSN":"0028-4793","author":[{"dropping-particle":"","family":"Frangoul","given":"Haydar","non-dropping-particle":"","parse-names":false,"suffix":""},{"dropping-particle":"","family":"Altshuler","given":"David","non-dropping-particle":"","parse-names":false,"suffix":""},{"dropping-particle":"","family":"Cappellini","given":"M Domenica","non-dropping-particle":"","parse-names":false,"suffix":""},{"dropping-particle":"","family":"Chen","given":"Yi-Shan","non-dropping-particle":"","parse-names":false,"suffix":""},{"dropping-particle":"","family":"Domm","given":"Jennifer","non-dropping-particle":"","parse-names":false,"suffix":""},{"dropping-particle":"","family":"Eustace","given":"Brenda K","non-dropping-particle":"","parse-names":false,"suffix":""},{"dropping-particle":"","family":"Foell","given":"Juergen","non-dropping-particle":"","parse-names":false,"suffix":""},{"dropping-particle":"","family":"la Fuente","given":"Josu","non-dropping-particle":"de","parse-names":false,"suffix":""},{"dropping-particle":"","family":"Grupp","given":"Stephan","non-dropping-particle":"","parse-names":false,"suffix":""},{"dropping-particle":"","family":"Handgretinger","given":"Rupert","non-dropping-particle":"","parse-names":false,"suffix":""},{"dropping-particle":"","family":"Ho","given":"Tony W","non-dropping-particle":"","parse-names":false,"suffix":""},{"dropping-particle":"","family":"Kattamis","given":"Antonis","non-dropping-particle":"","parse-names":false,"suffix":""},{"dropping-particle":"","family":"Kernytsky","given":"Andrew","non-dropping-particle":"","parse-names":false,"suffix":""},{"dropping-particle":"","family":"Lekstrom-Himes","given":"Julie","non-dropping-particle":"","parse-names":false,"suffix":""},{"dropping-particle":"","family":"Li","given":"Amanda M","non-dropping-particle":"","parse-names":false,"suffix":""},{"dropping-particle":"","family":"Locatelli","given":"Franco","non-dropping-particle":"","parse-names":false,"suffix":""},{"dropping-particle":"","family":"Mapara","given":"Markus Y","non-dropping-particle":"","parse-names":false,"suffix":""},{"dropping-particle":"","family":"Montalembert","given":"Mariane","non-dropping-particle":"de","parse-names":false,"suffix":""},{"dropping-particle":"","family":"Rondelli","given":"Damiano","non-dropping-particle":"","parse-names":false,"suffix":""},{"dropping-particle":"","family":"Sharma","given":"Akshay","non-dropping-particle":"","parse-names":false,"suffix":""},{"dropping-particle":"","family":"Sheth","given":"Sujit","non-dropping-particle":"","parse-names":false,"suffix":""},{"dropping-particle":"","family":"Soni","given":"Sandeep","non-dropping-particle":"","parse-names":false,"suffix":""},{"dropping-particle":"","family":"Steinberg","given":"Martin H","non-dropping-particle":"","parse-names":false,"suffix":""},{"dropping-particle":"","family":"Wall","given":"Donna","non-dropping-particle":"","parse-names":false,"suffix":""},{"dropping-particle":"","family":"Yen","given":"Angela","non-dropping-particle":"","parse-names":false,"suffix":""},{"dropping-particle":"","family":"Corbacioglu","given":"Selim","non-dropping-particle":"","parse-names":false,"suffix":""}],"container-title":"New England Journal of Medicine","id":"ITEM-2","issued":{"date-parts":[["2020","12","5"]]},"note":"doi: 10.1056/NEJMoa2031054","publisher":"Massachusetts Medical Society","title":"CRISPR-Cas9 Gene Editing for Sickle Cell Disease and β-Thalassemia","type":"article-journal"},"uris":["http://www.mendeley.com/documents/?uuid=0a9641b2-7d91-4c66-9b5d-07a12e3084e4"]}],"mendeley":{"formattedCitation":"[4,5]","plainTextFormattedCitation":"[4,5]","previouslyFormattedCitation":"[4,5]"},"properties":{"noteIndex":0},"schema":"https://github.com/citation-style-language/schema/raw/master/csl-citation.json"}</w:instrText>
      </w:r>
      <w:r w:rsidR="00574120">
        <w:rPr>
          <w:rFonts w:ascii="Times" w:hAnsi="Times"/>
        </w:rPr>
        <w:fldChar w:fldCharType="separate"/>
      </w:r>
      <w:r w:rsidR="00067FD8" w:rsidRPr="00067FD8">
        <w:rPr>
          <w:rFonts w:ascii="Times" w:hAnsi="Times"/>
          <w:noProof/>
        </w:rPr>
        <w:t>[4,5]</w:t>
      </w:r>
      <w:r w:rsidR="00574120">
        <w:rPr>
          <w:rFonts w:ascii="Times" w:hAnsi="Times"/>
        </w:rPr>
        <w:fldChar w:fldCharType="end"/>
      </w:r>
      <w:r>
        <w:rPr>
          <w:rFonts w:ascii="Times" w:hAnsi="Times"/>
        </w:rPr>
        <w:t>.</w:t>
      </w:r>
      <w:r w:rsidR="00B712F9">
        <w:rPr>
          <w:rFonts w:ascii="Times" w:hAnsi="Times"/>
        </w:rPr>
        <w:t xml:space="preserve"> Turning a piece of bacterial immunity into an incredible scientific tool is what won Drs. Jennifer </w:t>
      </w:r>
      <w:proofErr w:type="spellStart"/>
      <w:r w:rsidR="00B712F9">
        <w:rPr>
          <w:rFonts w:ascii="Times" w:hAnsi="Times"/>
        </w:rPr>
        <w:t>Doudna</w:t>
      </w:r>
      <w:proofErr w:type="spellEnd"/>
      <w:r w:rsidR="00B712F9">
        <w:rPr>
          <w:rFonts w:ascii="Times" w:hAnsi="Times"/>
        </w:rPr>
        <w:t xml:space="preserve"> and </w:t>
      </w:r>
      <w:r w:rsidR="00B712F9" w:rsidRPr="00B712F9">
        <w:rPr>
          <w:rStyle w:val="Strong"/>
          <w:rFonts w:ascii="Times" w:hAnsi="Times"/>
          <w:b w:val="0"/>
          <w:bCs w:val="0"/>
          <w:color w:val="2E2A25"/>
          <w:bdr w:val="none" w:sz="0" w:space="0" w:color="auto" w:frame="1"/>
        </w:rPr>
        <w:t>Emmanuelle Charpentier</w:t>
      </w:r>
      <w:r w:rsidR="00B712F9">
        <w:rPr>
          <w:rStyle w:val="Strong"/>
          <w:rFonts w:ascii="Times" w:hAnsi="Times"/>
          <w:b w:val="0"/>
          <w:bCs w:val="0"/>
          <w:color w:val="2E2A25"/>
          <w:bdr w:val="none" w:sz="0" w:space="0" w:color="auto" w:frame="1"/>
        </w:rPr>
        <w:t xml:space="preserve"> the 2020 Nobel Prize in Chemistry </w:t>
      </w:r>
      <w:r w:rsidR="00B712F9">
        <w:rPr>
          <w:rStyle w:val="Strong"/>
          <w:rFonts w:ascii="Times" w:hAnsi="Times"/>
          <w:b w:val="0"/>
          <w:bCs w:val="0"/>
          <w:color w:val="2E2A25"/>
          <w:bdr w:val="none" w:sz="0" w:space="0" w:color="auto" w:frame="1"/>
        </w:rPr>
        <w:fldChar w:fldCharType="begin" w:fldLock="1"/>
      </w:r>
      <w:r w:rsidR="002C3F47">
        <w:rPr>
          <w:rStyle w:val="Strong"/>
          <w:rFonts w:ascii="Times" w:hAnsi="Times"/>
          <w:b w:val="0"/>
          <w:bCs w:val="0"/>
          <w:color w:val="2E2A25"/>
          <w:bdr w:val="none" w:sz="0" w:space="0" w:color="auto" w:frame="1"/>
        </w:rPr>
        <w:instrText>ADDIN CSL_CITATION {"citationItems":[{"id":"ITEM-1","itemData":{"abstract":"Doudna are awarded the Nobel Prize in Chemistry 2020 for discovering one of gene technology's sharpest tools: the CRISPR/Cas9 genetic scissors. Researchers can use these to change the DNA of animals, plants and microorganisms with extremely high precision. This technology has revolutionised the molecular life sciences, brought new opportunities for plant breeding, is contributing to innovative cancer therapies and may make the dream of curing inherited diseases come true.","author":[{"dropping-particle":"","family":"Fernholm","given":"Ann","non-dropping-particle":"","parse-names":false,"suffix":""},{"dropping-particle":"","family":"Barnes","given":"Clare","non-dropping-particle":"","parse-names":false,"suffix":""}],"container-title":"The Nobel Prize","id":"ITEM-1","issued":{"date-parts":[["2020"]]},"page":"8","title":"THE NOBEL PRIZE IN CHEMISTRY 2020 Genetic scissors : a tool for rewriting the code of life","type":"article-journal"},"uris":["http://www.mendeley.com/documents/?uuid=85462347-9842-4676-b334-5438481e21fb"]},{"id":"ITEM-2","itemData":{"DOI":"10.1126/science.1225829","abstract":"Clustered regularly interspaced short palindromic repeats (CRISPR)/CRISPR-associated (Cas) systems provide bacteria and archaea with adaptive immunity against viruses and plasmids by using CRISPR RNAs (crRNAs) to guide the silencing of invading nucleic acids. We show here that in a subset of these systems, the mature crRNA that is base-paired to trans-activating crRNA (tracrRNA) forms a two-RNA structure that directs the CRISPR-associated protein Cas9 to introduce double-stranded (ds) breaks in target DNA. At sites complementary to the crRNA-guide sequence, the Cas9 HNH nuclease domain cleaves the complementary strand, whereas the Cas9 RuvC-like domain cleaves the noncomplementary strand. The dual-tracrRNA:crRNA, when engineered as a single RNA chimera, also directs sequence-specific Cas9 dsDNA cleavage. Our study reveals a family of endonucleases that use dual-RNAs for site-specific DNA cleavage and highlights the potential to exploit the system for RNA-programmable genome editing.","author":[{"dropping-particle":"","family":"Jinek","given":"Martin","non-dropping-particle":"","parse-names":false,"suffix":""},{"dropping-particle":"","family":"Chylinski","given":"Krzysztof","non-dropping-particle":"","parse-names":false,"suffix":""},{"dropping-particle":"","family":"Fonfara","given":"Ines","non-dropping-particle":"","parse-names":false,"suffix":""},{"dropping-particle":"","family":"Hauer","given":"Michael","non-dropping-particle":"","parse-names":false,"suffix":""},{"dropping-particle":"","family":"Doudna","given":"Jennifer A","non-dropping-particle":"","parse-names":false,"suffix":""},{"dropping-particle":"","family":"Charpentier","given":"Emmanuelle","non-dropping-particle":"","parse-names":false,"suffix":""}],"container-title":"Science","id":"ITEM-2","issue":"6096","issued":{"date-parts":[["2012","8","17"]]},"page":"816 LP  - 821","title":"A Programmable Dual-RNA–Guided DNA Endonuclease in Adaptive Bacterial Immunity","type":"article-journal","volume":"337"},"uris":["http://www.mendeley.com/documents/?uuid=04345c41-afde-4367-b2c3-bd9c1d46a277"]}],"mendeley":{"formattedCitation":"[3,6]","plainTextFormattedCitation":"[3,6]","previouslyFormattedCitation":"[3,6]"},"properties":{"noteIndex":0},"schema":"https://github.com/citation-style-language/schema/raw/master/csl-citation.json"}</w:instrText>
      </w:r>
      <w:r w:rsidR="00B712F9">
        <w:rPr>
          <w:rStyle w:val="Strong"/>
          <w:rFonts w:ascii="Times" w:hAnsi="Times"/>
          <w:b w:val="0"/>
          <w:bCs w:val="0"/>
          <w:color w:val="2E2A25"/>
          <w:bdr w:val="none" w:sz="0" w:space="0" w:color="auto" w:frame="1"/>
        </w:rPr>
        <w:fldChar w:fldCharType="separate"/>
      </w:r>
      <w:r w:rsidR="002C3F47" w:rsidRPr="002C3F47">
        <w:rPr>
          <w:rStyle w:val="Strong"/>
          <w:rFonts w:ascii="Times" w:hAnsi="Times"/>
          <w:b w:val="0"/>
          <w:bCs w:val="0"/>
          <w:noProof/>
          <w:color w:val="2E2A25"/>
          <w:bdr w:val="none" w:sz="0" w:space="0" w:color="auto" w:frame="1"/>
        </w:rPr>
        <w:t>[3,6]</w:t>
      </w:r>
      <w:r w:rsidR="00B712F9">
        <w:rPr>
          <w:rStyle w:val="Strong"/>
          <w:rFonts w:ascii="Times" w:hAnsi="Times"/>
          <w:b w:val="0"/>
          <w:bCs w:val="0"/>
          <w:color w:val="2E2A25"/>
          <w:bdr w:val="none" w:sz="0" w:space="0" w:color="auto" w:frame="1"/>
        </w:rPr>
        <w:fldChar w:fldCharType="end"/>
      </w:r>
      <w:r w:rsidR="00B712F9">
        <w:rPr>
          <w:rStyle w:val="Strong"/>
          <w:rFonts w:ascii="Times" w:hAnsi="Times"/>
          <w:b w:val="0"/>
          <w:bCs w:val="0"/>
          <w:color w:val="2E2A25"/>
          <w:bdr w:val="none" w:sz="0" w:space="0" w:color="auto" w:frame="1"/>
        </w:rPr>
        <w:t>.</w:t>
      </w:r>
    </w:p>
    <w:p w14:paraId="0DF320FA" w14:textId="4344DE87" w:rsidR="00112EF8" w:rsidRPr="00085F6D" w:rsidRDefault="00112EF8" w:rsidP="00317BCE">
      <w:pPr>
        <w:spacing w:line="480" w:lineRule="auto"/>
        <w:rPr>
          <w:rFonts w:ascii="Times" w:hAnsi="Times"/>
          <w:b/>
          <w:bCs/>
        </w:rPr>
      </w:pPr>
    </w:p>
    <w:p w14:paraId="4419B45D" w14:textId="17634C0B" w:rsidR="00112EF8" w:rsidRPr="00085F6D" w:rsidRDefault="00112EF8" w:rsidP="00317BCE">
      <w:pPr>
        <w:spacing w:line="480" w:lineRule="auto"/>
        <w:rPr>
          <w:rFonts w:ascii="Times" w:hAnsi="Times"/>
          <w:b/>
          <w:bCs/>
          <w:i/>
          <w:iCs/>
        </w:rPr>
      </w:pPr>
      <w:r w:rsidRPr="00085F6D">
        <w:rPr>
          <w:rFonts w:ascii="Times" w:hAnsi="Times"/>
          <w:b/>
          <w:bCs/>
          <w:i/>
          <w:iCs/>
        </w:rPr>
        <w:t xml:space="preserve">“Does </w:t>
      </w:r>
      <w:del w:id="16" w:author="Brian Nghiem" w:date="2021-01-14T13:34:00Z">
        <w:r w:rsidRPr="00085F6D" w:rsidDel="00D62728">
          <w:rPr>
            <w:rFonts w:ascii="Times" w:hAnsi="Times"/>
            <w:b/>
            <w:bCs/>
            <w:i/>
            <w:iCs/>
          </w:rPr>
          <w:delText xml:space="preserve">it </w:delText>
        </w:r>
      </w:del>
      <w:r w:rsidR="000F6626" w:rsidRPr="00085F6D">
        <w:rPr>
          <w:rFonts w:ascii="Times" w:hAnsi="Times"/>
          <w:b/>
          <w:bCs/>
          <w:i/>
          <w:iCs/>
        </w:rPr>
        <w:t>[using CRISPR to edit genes] have to be done to babies?”</w:t>
      </w:r>
    </w:p>
    <w:p w14:paraId="5768F2A0" w14:textId="01A9D665" w:rsidR="000F6626" w:rsidRPr="00085F6D" w:rsidRDefault="000F6626" w:rsidP="00317BCE">
      <w:pPr>
        <w:spacing w:line="480" w:lineRule="auto"/>
        <w:rPr>
          <w:rFonts w:ascii="Times" w:hAnsi="Times"/>
          <w:b/>
          <w:bCs/>
          <w:i/>
          <w:iCs/>
        </w:rPr>
      </w:pPr>
      <w:r w:rsidRPr="00085F6D">
        <w:rPr>
          <w:rFonts w:ascii="Times" w:hAnsi="Times"/>
          <w:b/>
          <w:bCs/>
          <w:i/>
          <w:iCs/>
        </w:rPr>
        <w:t>“Nope, you can do it at any time.”</w:t>
      </w:r>
    </w:p>
    <w:p w14:paraId="6B9292AB" w14:textId="4AC283A3" w:rsidR="000F6626" w:rsidRDefault="000F6626" w:rsidP="00317BCE">
      <w:pPr>
        <w:spacing w:line="480" w:lineRule="auto"/>
        <w:rPr>
          <w:rFonts w:ascii="Times" w:hAnsi="Times"/>
        </w:rPr>
      </w:pPr>
      <w:r>
        <w:rPr>
          <w:rFonts w:ascii="Times" w:hAnsi="Times"/>
        </w:rPr>
        <w:t xml:space="preserve">The question was asked because of the twin baby girls born in China </w:t>
      </w:r>
      <w:r w:rsidR="00085F6D">
        <w:rPr>
          <w:rFonts w:ascii="Times" w:hAnsi="Times"/>
        </w:rPr>
        <w:t>in 2018</w:t>
      </w:r>
      <w:r>
        <w:rPr>
          <w:rFonts w:ascii="Times" w:hAnsi="Times"/>
        </w:rPr>
        <w:t>, along with claims that they carried genes edited with the CRISPR/Cas9 system</w:t>
      </w:r>
      <w:r w:rsidR="002C3F47">
        <w:rPr>
          <w:rFonts w:ascii="Times" w:hAnsi="Times"/>
        </w:rPr>
        <w:t xml:space="preserve"> </w:t>
      </w:r>
      <w:r w:rsidR="002C3F47">
        <w:rPr>
          <w:rFonts w:ascii="Times" w:hAnsi="Times"/>
        </w:rPr>
        <w:fldChar w:fldCharType="begin" w:fldLock="1"/>
      </w:r>
      <w:r w:rsidR="002C3F47">
        <w:rPr>
          <w:rFonts w:ascii="Times" w:hAnsi="Times"/>
        </w:rPr>
        <w:instrText>ADDIN CSL_CITATION {"citationItems":[{"id":"ITEM-1","itemData":{"DOI":"10.1038/d41586-018-07545-0","ISSN":"14764687","PMID":"30482929","author":[{"dropping-particle":"","family":"Cyranoski","given":"David","non-dropping-particle":"","parse-names":false,"suffix":""},{"dropping-particle":"","family":"Ledford","given":"Heidi","non-dropping-particle":"","parse-names":false,"suffix":""}],"container-title":"Nature","id":"ITEM-1","issue":"7733","issued":{"date-parts":[["2018"]]},"page":"607-608","title":"Genome-edited baby claim provokes international outcry","type":"article-journal","volume":"563"},"uris":["http://www.mendeley.com/documents/?uuid=e0fba4f6-99a9-472d-801f-3aafec518da8"]}],"mendeley":{"formattedCitation":"[1]","plainTextFormattedCitation":"[1]","previouslyFormattedCitation":"[1]"},"properties":{"noteIndex":0},"schema":"https://github.com/citation-style-language/schema/raw/master/csl-citation.json"}</w:instrText>
      </w:r>
      <w:r w:rsidR="002C3F47">
        <w:rPr>
          <w:rFonts w:ascii="Times" w:hAnsi="Times"/>
        </w:rPr>
        <w:fldChar w:fldCharType="separate"/>
      </w:r>
      <w:r w:rsidR="002C3F47" w:rsidRPr="002C3F47">
        <w:rPr>
          <w:rFonts w:ascii="Times" w:hAnsi="Times"/>
          <w:noProof/>
        </w:rPr>
        <w:t>[1]</w:t>
      </w:r>
      <w:r w:rsidR="002C3F47">
        <w:rPr>
          <w:rFonts w:ascii="Times" w:hAnsi="Times"/>
        </w:rPr>
        <w:fldChar w:fldCharType="end"/>
      </w:r>
      <w:r>
        <w:rPr>
          <w:rFonts w:ascii="Times" w:hAnsi="Times"/>
        </w:rPr>
        <w:t>. The answer that was given</w:t>
      </w:r>
      <w:r w:rsidR="00B50ADA">
        <w:rPr>
          <w:rFonts w:ascii="Times" w:hAnsi="Times"/>
        </w:rPr>
        <w:t xml:space="preserve"> (that you can use CRISPR in a person at any time in their lives)</w:t>
      </w:r>
      <w:r>
        <w:rPr>
          <w:rFonts w:ascii="Times" w:hAnsi="Times"/>
        </w:rPr>
        <w:t xml:space="preserve"> is technically true, but may gloss over some of the larger implications.</w:t>
      </w:r>
    </w:p>
    <w:p w14:paraId="5D8CAD8F" w14:textId="78EB1C84" w:rsidR="000F6626" w:rsidRDefault="000F6626" w:rsidP="00317BCE">
      <w:pPr>
        <w:spacing w:line="480" w:lineRule="auto"/>
        <w:rPr>
          <w:rFonts w:ascii="Times" w:hAnsi="Times"/>
        </w:rPr>
      </w:pPr>
    </w:p>
    <w:p w14:paraId="6EB1DE6C" w14:textId="0249FE90" w:rsidR="000F6626" w:rsidRDefault="000F6626" w:rsidP="00317BCE">
      <w:pPr>
        <w:spacing w:line="480" w:lineRule="auto"/>
        <w:rPr>
          <w:rFonts w:ascii="Times" w:hAnsi="Times"/>
        </w:rPr>
      </w:pPr>
      <w:r>
        <w:rPr>
          <w:rFonts w:ascii="Times" w:hAnsi="Times"/>
        </w:rPr>
        <w:t xml:space="preserve">Human beings, in all our four-limbed, complex glory, arise from </w:t>
      </w:r>
      <w:r w:rsidR="00B50ADA">
        <w:rPr>
          <w:rFonts w:ascii="Times" w:hAnsi="Times"/>
        </w:rPr>
        <w:t>a single cell:</w:t>
      </w:r>
      <w:r>
        <w:rPr>
          <w:rFonts w:ascii="Times" w:hAnsi="Times"/>
        </w:rPr>
        <w:t xml:space="preserve"> </w:t>
      </w:r>
      <w:del w:id="17" w:author="Brian Nghiem" w:date="2021-01-14T13:35:00Z">
        <w:r w:rsidR="00B50ADA" w:rsidDel="00430EDC">
          <w:rPr>
            <w:rFonts w:ascii="Times" w:hAnsi="Times"/>
          </w:rPr>
          <w:delText>T</w:delText>
        </w:r>
      </w:del>
      <w:ins w:id="18" w:author="Brian Nghiem" w:date="2021-01-14T13:35:00Z">
        <w:r w:rsidR="00430EDC">
          <w:rPr>
            <w:rFonts w:ascii="Times" w:hAnsi="Times"/>
          </w:rPr>
          <w:t>t</w:t>
        </w:r>
      </w:ins>
      <w:r>
        <w:rPr>
          <w:rFonts w:ascii="Times" w:hAnsi="Times"/>
        </w:rPr>
        <w:t>he embryo. The embryonic cell undergoes rounds and rounds of cell division, splitting into two cells, then four, then eight</w:t>
      </w:r>
      <w:r w:rsidR="00FF5C10">
        <w:rPr>
          <w:rFonts w:ascii="Times" w:hAnsi="Times"/>
        </w:rPr>
        <w:t xml:space="preserve"> cells</w:t>
      </w:r>
      <w:r>
        <w:rPr>
          <w:rFonts w:ascii="Times" w:hAnsi="Times"/>
        </w:rPr>
        <w:t xml:space="preserve">, and on and on until we get all 30 trillion cells that make up our </w:t>
      </w:r>
      <w:r w:rsidR="00B50ADA">
        <w:rPr>
          <w:rFonts w:ascii="Times" w:hAnsi="Times"/>
        </w:rPr>
        <w:t>fully formed</w:t>
      </w:r>
      <w:r>
        <w:rPr>
          <w:rFonts w:ascii="Times" w:hAnsi="Times"/>
        </w:rPr>
        <w:t xml:space="preserve"> bodies. Since cell divisions require the parent cell to make a copy of itself before splitting into </w:t>
      </w:r>
      <w:r>
        <w:rPr>
          <w:rFonts w:ascii="Times" w:hAnsi="Times"/>
        </w:rPr>
        <w:lastRenderedPageBreak/>
        <w:t>two daughter cells, the daughter cells will inherit a copy of every gene in the parent cell. And</w:t>
      </w:r>
      <w:r w:rsidR="002C3F47">
        <w:rPr>
          <w:rFonts w:ascii="Times" w:hAnsi="Times"/>
        </w:rPr>
        <w:t>,</w:t>
      </w:r>
      <w:r>
        <w:rPr>
          <w:rFonts w:ascii="Times" w:hAnsi="Times"/>
        </w:rPr>
        <w:t xml:space="preserve"> because all 30 trillion adult cells came from that one embryonic cell, the genes that are in the embryo are in every single cell in </w:t>
      </w:r>
      <w:r w:rsidR="00FF5C10">
        <w:rPr>
          <w:rFonts w:ascii="Times" w:hAnsi="Times"/>
        </w:rPr>
        <w:t>our</w:t>
      </w:r>
      <w:r>
        <w:rPr>
          <w:rFonts w:ascii="Times" w:hAnsi="Times"/>
        </w:rPr>
        <w:t xml:space="preserve"> bod</w:t>
      </w:r>
      <w:r w:rsidR="00FF5C10">
        <w:rPr>
          <w:rFonts w:ascii="Times" w:hAnsi="Times"/>
        </w:rPr>
        <w:t>ies</w:t>
      </w:r>
      <w:r>
        <w:rPr>
          <w:rFonts w:ascii="Times" w:hAnsi="Times"/>
        </w:rPr>
        <w:t xml:space="preserve">. This is what </w:t>
      </w:r>
      <w:r w:rsidR="004217D5">
        <w:rPr>
          <w:rFonts w:ascii="Times" w:hAnsi="Times"/>
        </w:rPr>
        <w:t>we</w:t>
      </w:r>
      <w:r>
        <w:rPr>
          <w:rFonts w:ascii="Times" w:hAnsi="Times"/>
        </w:rPr>
        <w:t xml:space="preserve"> call our </w:t>
      </w:r>
      <w:r>
        <w:rPr>
          <w:rFonts w:ascii="Times" w:hAnsi="Times"/>
          <w:i/>
          <w:iCs/>
        </w:rPr>
        <w:t>germline</w:t>
      </w:r>
      <w:r w:rsidR="004217D5">
        <w:rPr>
          <w:rFonts w:ascii="Times" w:hAnsi="Times"/>
          <w:i/>
          <w:iCs/>
        </w:rPr>
        <w:t xml:space="preserve"> </w:t>
      </w:r>
      <w:r w:rsidR="004217D5">
        <w:rPr>
          <w:rFonts w:ascii="Times" w:hAnsi="Times"/>
        </w:rPr>
        <w:t>(the lineage that comes from the embryo)</w:t>
      </w:r>
      <w:r>
        <w:rPr>
          <w:rFonts w:ascii="Times" w:hAnsi="Times"/>
          <w:i/>
          <w:iCs/>
        </w:rPr>
        <w:t xml:space="preserve">. </w:t>
      </w:r>
      <w:r>
        <w:rPr>
          <w:rFonts w:ascii="Times" w:hAnsi="Times"/>
        </w:rPr>
        <w:t xml:space="preserve">Changes to the germline made with CRISPR end up everywhere, including our sperm and egg cells, which means they can even be passed on to our children. This </w:t>
      </w:r>
      <w:r w:rsidR="00FF5C10">
        <w:rPr>
          <w:rFonts w:ascii="Times" w:hAnsi="Times"/>
        </w:rPr>
        <w:t xml:space="preserve">germline edit </w:t>
      </w:r>
      <w:r>
        <w:rPr>
          <w:rFonts w:ascii="Times" w:hAnsi="Times"/>
        </w:rPr>
        <w:t xml:space="preserve">is the kind of change </w:t>
      </w:r>
      <w:r w:rsidR="004217D5">
        <w:rPr>
          <w:rFonts w:ascii="Times" w:hAnsi="Times"/>
        </w:rPr>
        <w:t>present in the so-called “CRISPR babies”</w:t>
      </w:r>
      <w:r w:rsidR="002C3F47">
        <w:rPr>
          <w:rFonts w:ascii="Times" w:hAnsi="Times"/>
        </w:rPr>
        <w:t xml:space="preserve"> </w:t>
      </w:r>
      <w:r w:rsidR="002C3F47">
        <w:rPr>
          <w:rFonts w:ascii="Times" w:hAnsi="Times"/>
        </w:rPr>
        <w:fldChar w:fldCharType="begin" w:fldLock="1"/>
      </w:r>
      <w:r w:rsidR="0063353B">
        <w:rPr>
          <w:rFonts w:ascii="Times" w:hAnsi="Times"/>
        </w:rPr>
        <w:instrText>ADDIN CSL_CITATION {"citationItems":[{"id":"ITEM-1","itemData":{"DOI":"10.1038/d41586-018-07545-0","ISSN":"14764687","PMID":"30482929","author":[{"dropping-particle":"","family":"Cyranoski","given":"David","non-dropping-particle":"","parse-names":false,"suffix":""},{"dropping-particle":"","family":"Ledford","given":"Heidi","non-dropping-particle":"","parse-names":false,"suffix":""}],"container-title":"Nature","id":"ITEM-1","issue":"7733","issued":{"date-parts":[["2018"]]},"page":"607-608","title":"Genome-edited baby claim provokes international outcry","type":"article-journal","volume":"563"},"uris":["http://www.mendeley.com/documents/?uuid=e0fba4f6-99a9-472d-801f-3aafec518da8"]}],"mendeley":{"formattedCitation":"[1]","plainTextFormattedCitation":"[1]","previouslyFormattedCitation":"[1]"},"properties":{"noteIndex":0},"schema":"https://github.com/citation-style-language/schema/raw/master/csl-citation.json"}</w:instrText>
      </w:r>
      <w:r w:rsidR="002C3F47">
        <w:rPr>
          <w:rFonts w:ascii="Times" w:hAnsi="Times"/>
        </w:rPr>
        <w:fldChar w:fldCharType="separate"/>
      </w:r>
      <w:r w:rsidR="002C3F47" w:rsidRPr="002C3F47">
        <w:rPr>
          <w:rFonts w:ascii="Times" w:hAnsi="Times"/>
          <w:noProof/>
        </w:rPr>
        <w:t>[1]</w:t>
      </w:r>
      <w:r w:rsidR="002C3F47">
        <w:rPr>
          <w:rFonts w:ascii="Times" w:hAnsi="Times"/>
        </w:rPr>
        <w:fldChar w:fldCharType="end"/>
      </w:r>
      <w:r>
        <w:rPr>
          <w:rFonts w:ascii="Times" w:hAnsi="Times"/>
        </w:rPr>
        <w:t>.</w:t>
      </w:r>
      <w:r w:rsidR="0060140A">
        <w:rPr>
          <w:rFonts w:ascii="Times" w:hAnsi="Times"/>
        </w:rPr>
        <w:t xml:space="preserve"> For genetic edits to have an effect on the trait a person inherits, like eye colour or whether or not we develop sickle-cell anemia,</w:t>
      </w:r>
      <w:r>
        <w:rPr>
          <w:rFonts w:ascii="Times" w:hAnsi="Times"/>
        </w:rPr>
        <w:t xml:space="preserve"> those edits</w:t>
      </w:r>
      <w:r w:rsidR="0060140A">
        <w:rPr>
          <w:rFonts w:ascii="Times" w:hAnsi="Times"/>
        </w:rPr>
        <w:t xml:space="preserve"> would have to be made</w:t>
      </w:r>
      <w:r>
        <w:rPr>
          <w:rFonts w:ascii="Times" w:hAnsi="Times"/>
        </w:rPr>
        <w:t xml:space="preserve"> very early in your development</w:t>
      </w:r>
      <w:r w:rsidR="0060140A">
        <w:rPr>
          <w:rFonts w:ascii="Times" w:hAnsi="Times"/>
        </w:rPr>
        <w:t>. Every cell in the body flows from the embryo, and every gene is inherited from there.</w:t>
      </w:r>
    </w:p>
    <w:p w14:paraId="4C7DD987" w14:textId="130EEB76" w:rsidR="000F6626" w:rsidRDefault="000F6626" w:rsidP="00317BCE">
      <w:pPr>
        <w:spacing w:line="480" w:lineRule="auto"/>
        <w:rPr>
          <w:rFonts w:ascii="Times" w:hAnsi="Times"/>
        </w:rPr>
      </w:pPr>
    </w:p>
    <w:p w14:paraId="109DD53B" w14:textId="60A6C202" w:rsidR="00CE1EF2" w:rsidRDefault="000F6626" w:rsidP="00317BCE">
      <w:pPr>
        <w:spacing w:line="480" w:lineRule="auto"/>
        <w:rPr>
          <w:rFonts w:ascii="Times" w:hAnsi="Times"/>
        </w:rPr>
      </w:pPr>
      <w:r>
        <w:rPr>
          <w:rFonts w:ascii="Times" w:hAnsi="Times"/>
        </w:rPr>
        <w:t xml:space="preserve">This is in contrast to another kind of edit, called </w:t>
      </w:r>
      <w:r>
        <w:rPr>
          <w:rFonts w:ascii="Times" w:hAnsi="Times"/>
          <w:i/>
          <w:iCs/>
        </w:rPr>
        <w:t>somatic</w:t>
      </w:r>
      <w:r w:rsidR="00085F6D">
        <w:rPr>
          <w:rFonts w:ascii="Times" w:hAnsi="Times"/>
          <w:i/>
          <w:iCs/>
        </w:rPr>
        <w:t xml:space="preserve"> </w:t>
      </w:r>
      <w:r w:rsidR="00085F6D">
        <w:rPr>
          <w:rFonts w:ascii="Times" w:hAnsi="Times"/>
        </w:rPr>
        <w:t>(</w:t>
      </w:r>
      <w:r w:rsidR="00343786">
        <w:rPr>
          <w:rFonts w:ascii="Times" w:hAnsi="Times"/>
        </w:rPr>
        <w:t>non-</w:t>
      </w:r>
      <w:r w:rsidR="00085F6D" w:rsidRPr="00343786">
        <w:rPr>
          <w:rFonts w:ascii="Times" w:hAnsi="Times"/>
        </w:rPr>
        <w:t>germline</w:t>
      </w:r>
      <w:r w:rsidR="00085F6D">
        <w:rPr>
          <w:rFonts w:ascii="Times" w:hAnsi="Times"/>
        </w:rPr>
        <w:t>)</w:t>
      </w:r>
      <w:r>
        <w:rPr>
          <w:rFonts w:ascii="Times" w:hAnsi="Times"/>
          <w:i/>
          <w:iCs/>
        </w:rPr>
        <w:t xml:space="preserve">. </w:t>
      </w:r>
      <w:r w:rsidR="002B5197">
        <w:rPr>
          <w:rFonts w:ascii="Times" w:hAnsi="Times"/>
        </w:rPr>
        <w:t>T</w:t>
      </w:r>
      <w:r>
        <w:rPr>
          <w:rFonts w:ascii="Times" w:hAnsi="Times"/>
        </w:rPr>
        <w:t>his</w:t>
      </w:r>
      <w:r w:rsidR="002B5197">
        <w:rPr>
          <w:rFonts w:ascii="Times" w:hAnsi="Times"/>
        </w:rPr>
        <w:t>, too,</w:t>
      </w:r>
      <w:r>
        <w:rPr>
          <w:rFonts w:ascii="Times" w:hAnsi="Times"/>
        </w:rPr>
        <w:t xml:space="preserve"> has to do with development. The single, embryonic cell is capable of giving rise to all 30 trillion cells in the body. But adult cells are more specialized, and as they grow</w:t>
      </w:r>
      <w:r w:rsidR="00343786">
        <w:rPr>
          <w:rFonts w:ascii="Times" w:hAnsi="Times"/>
        </w:rPr>
        <w:t xml:space="preserve"> they lose the power to make any kind of cell they want</w:t>
      </w:r>
      <w:r>
        <w:rPr>
          <w:rFonts w:ascii="Times" w:hAnsi="Times"/>
        </w:rPr>
        <w:t>. An eye cell will only ever</w:t>
      </w:r>
      <w:r w:rsidR="00CE1EF2">
        <w:rPr>
          <w:rFonts w:ascii="Times" w:hAnsi="Times"/>
        </w:rPr>
        <w:t xml:space="preserve"> </w:t>
      </w:r>
      <w:r>
        <w:rPr>
          <w:rFonts w:ascii="Times" w:hAnsi="Times"/>
        </w:rPr>
        <w:t xml:space="preserve">give rise to another eye cell, a skin cell to another skin cell. Cells in the brain have largely stopped </w:t>
      </w:r>
      <w:r w:rsidR="00CE1EF2">
        <w:rPr>
          <w:rFonts w:ascii="Times" w:hAnsi="Times"/>
        </w:rPr>
        <w:t>dividing to make</w:t>
      </w:r>
      <w:r>
        <w:rPr>
          <w:rFonts w:ascii="Times" w:hAnsi="Times"/>
        </w:rPr>
        <w:t xml:space="preserve"> daughter cells at all</w:t>
      </w:r>
      <w:r w:rsidR="002B5197">
        <w:rPr>
          <w:rFonts w:ascii="Times" w:hAnsi="Times"/>
        </w:rPr>
        <w:t xml:space="preserve"> </w:t>
      </w:r>
      <w:r w:rsidR="002B5197">
        <w:rPr>
          <w:rFonts w:ascii="Times" w:hAnsi="Times"/>
        </w:rPr>
        <w:fldChar w:fldCharType="begin" w:fldLock="1"/>
      </w:r>
      <w:r w:rsidR="002C3F47">
        <w:rPr>
          <w:rFonts w:ascii="Times" w:hAnsi="Times"/>
        </w:rPr>
        <w:instrText>ADDIN CSL_CITATION {"citationItems":[{"id":"ITEM-1","itemData":{"DOI":"10.4161/cib.18761","ISSN":"1942-0889","abstract":"Neurons become terminally differentiated (TD) post-mitotic cells very early during development yet they may remain alive and functional for decades. TD neurons preserve the molecular machinery necessary for DNA synthesis that may be reactivated by different stimuli but they never complete a successful mitosis. The non-reversible nature of the post-mitotic state in neurons suggests a non-genetic basis for it since no set of mutations has been able to revert it. Comparative studies of the nuclear higher-order structure in neurons and cells with proliferating potential suggest that the non-reversible nature of the post-mitotic state in neurons has a structural basis in the stability of the nuclear higher-order structure.","author":[{"dropping-particle":"","family":"Aranda-Anzaldo","given":"Armando","non-dropping-particle":"","parse-names":false,"suffix":""}],"container-title":"Communicative &amp; integrative biology","id":"ITEM-1","issue":"2","issued":{"date-parts":[["2012","3","1"]]},"language":"eng","page":"134-139","publisher":"Landes Bioscience","title":"The post-mitotic state in neurons correlates with a stable nuclear higher-order structure","type":"article-journal","volume":"5"},"uris":["http://www.mendeley.com/documents/?uuid=f9289bca-f8da-4d54-87fd-607bb4e49ba7"]}],"mendeley":{"formattedCitation":"[7]","plainTextFormattedCitation":"[7]","previouslyFormattedCitation":"[7]"},"properties":{"noteIndex":0},"schema":"https://github.com/citation-style-language/schema/raw/master/csl-citation.json"}</w:instrText>
      </w:r>
      <w:r w:rsidR="002B5197">
        <w:rPr>
          <w:rFonts w:ascii="Times" w:hAnsi="Times"/>
        </w:rPr>
        <w:fldChar w:fldCharType="separate"/>
      </w:r>
      <w:r w:rsidR="002C3F47" w:rsidRPr="002C3F47">
        <w:rPr>
          <w:rFonts w:ascii="Times" w:hAnsi="Times"/>
          <w:noProof/>
        </w:rPr>
        <w:t>[7]</w:t>
      </w:r>
      <w:r w:rsidR="002B5197">
        <w:rPr>
          <w:rFonts w:ascii="Times" w:hAnsi="Times"/>
        </w:rPr>
        <w:fldChar w:fldCharType="end"/>
      </w:r>
      <w:r>
        <w:rPr>
          <w:rFonts w:ascii="Times" w:hAnsi="Times"/>
        </w:rPr>
        <w:t>. Edits made to the genes in these very specialized</w:t>
      </w:r>
      <w:r w:rsidR="00B50ADA">
        <w:rPr>
          <w:rFonts w:ascii="Times" w:hAnsi="Times"/>
        </w:rPr>
        <w:t xml:space="preserve"> parent</w:t>
      </w:r>
      <w:r>
        <w:rPr>
          <w:rFonts w:ascii="Times" w:hAnsi="Times"/>
        </w:rPr>
        <w:t xml:space="preserve"> cells will only be inherited by their very specialized daughter cells</w:t>
      </w:r>
      <w:r w:rsidR="00B50ADA">
        <w:rPr>
          <w:rFonts w:ascii="Times" w:hAnsi="Times"/>
        </w:rPr>
        <w:t>.</w:t>
      </w:r>
      <w:r w:rsidR="00CE1EF2">
        <w:rPr>
          <w:rFonts w:ascii="Times" w:hAnsi="Times"/>
        </w:rPr>
        <w:t xml:space="preserve"> </w:t>
      </w:r>
      <w:r w:rsidR="00B50ADA">
        <w:rPr>
          <w:rFonts w:ascii="Times" w:hAnsi="Times"/>
        </w:rPr>
        <w:t>All this is to say that, while</w:t>
      </w:r>
      <w:r w:rsidR="00CE1EF2">
        <w:rPr>
          <w:rFonts w:ascii="Times" w:hAnsi="Times"/>
        </w:rPr>
        <w:t xml:space="preserve"> yes, you</w:t>
      </w:r>
      <w:r w:rsidR="002C3F47">
        <w:rPr>
          <w:rFonts w:ascii="Times" w:hAnsi="Times"/>
        </w:rPr>
        <w:t xml:space="preserve"> physically </w:t>
      </w:r>
      <w:r w:rsidR="002C3F47">
        <w:rPr>
          <w:rFonts w:ascii="Times" w:hAnsi="Times"/>
          <w:i/>
          <w:iCs/>
        </w:rPr>
        <w:t>can</w:t>
      </w:r>
      <w:r w:rsidR="00CE1EF2">
        <w:rPr>
          <w:rFonts w:ascii="Times" w:hAnsi="Times"/>
          <w:i/>
          <w:iCs/>
        </w:rPr>
        <w:t xml:space="preserve"> </w:t>
      </w:r>
      <w:r w:rsidR="00CE1EF2">
        <w:rPr>
          <w:rFonts w:ascii="Times" w:hAnsi="Times"/>
        </w:rPr>
        <w:t xml:space="preserve">edit a </w:t>
      </w:r>
      <w:r w:rsidR="002C3F47">
        <w:rPr>
          <w:rFonts w:ascii="Times" w:hAnsi="Times"/>
        </w:rPr>
        <w:t>cell’s g</w:t>
      </w:r>
      <w:r w:rsidR="00CE1EF2">
        <w:rPr>
          <w:rFonts w:ascii="Times" w:hAnsi="Times"/>
        </w:rPr>
        <w:t>ene</w:t>
      </w:r>
      <w:r w:rsidR="002C3F47">
        <w:rPr>
          <w:rFonts w:ascii="Times" w:hAnsi="Times"/>
        </w:rPr>
        <w:t>s</w:t>
      </w:r>
      <w:r w:rsidR="00CE1EF2">
        <w:rPr>
          <w:rFonts w:ascii="Times" w:hAnsi="Times"/>
        </w:rPr>
        <w:t xml:space="preserve"> at any time in their life, </w:t>
      </w:r>
      <w:r w:rsidR="00CE1EF2" w:rsidRPr="00642130">
        <w:rPr>
          <w:rFonts w:ascii="Times" w:hAnsi="Times"/>
          <w:b/>
          <w:bCs/>
          <w:rPrChange w:id="19" w:author="Brian Nghiem" w:date="2021-01-14T14:13:00Z">
            <w:rPr>
              <w:rFonts w:ascii="Times" w:hAnsi="Times"/>
            </w:rPr>
          </w:rPrChange>
        </w:rPr>
        <w:t xml:space="preserve">whether </w:t>
      </w:r>
      <w:r w:rsidR="002C3F47" w:rsidRPr="00642130">
        <w:rPr>
          <w:rFonts w:ascii="Times" w:hAnsi="Times"/>
          <w:b/>
          <w:bCs/>
          <w:rPrChange w:id="20" w:author="Brian Nghiem" w:date="2021-01-14T14:13:00Z">
            <w:rPr>
              <w:rFonts w:ascii="Times" w:hAnsi="Times"/>
            </w:rPr>
          </w:rPrChange>
        </w:rPr>
        <w:t>that cell is in</w:t>
      </w:r>
      <w:r w:rsidR="00CE1EF2" w:rsidRPr="00642130">
        <w:rPr>
          <w:rFonts w:ascii="Times" w:hAnsi="Times"/>
          <w:b/>
          <w:bCs/>
          <w:rPrChange w:id="21" w:author="Brian Nghiem" w:date="2021-01-14T14:13:00Z">
            <w:rPr>
              <w:rFonts w:ascii="Times" w:hAnsi="Times"/>
            </w:rPr>
          </w:rPrChange>
        </w:rPr>
        <w:t xml:space="preserve"> an embryo, a baby, or an adult</w:t>
      </w:r>
      <w:ins w:id="22" w:author="Brian Nghiem" w:date="2021-01-14T13:41:00Z">
        <w:r w:rsidR="006C04F8" w:rsidRPr="00642130">
          <w:rPr>
            <w:rFonts w:ascii="Times" w:hAnsi="Times"/>
            <w:b/>
            <w:bCs/>
            <w:rPrChange w:id="23" w:author="Brian Nghiem" w:date="2021-01-14T14:13:00Z">
              <w:rPr>
                <w:rFonts w:ascii="Times" w:hAnsi="Times"/>
              </w:rPr>
            </w:rPrChange>
          </w:rPr>
          <w:t xml:space="preserve"> will </w:t>
        </w:r>
      </w:ins>
      <w:ins w:id="24" w:author="Brian Nghiem" w:date="2021-01-14T13:43:00Z">
        <w:r w:rsidR="00E12C81" w:rsidRPr="00642130">
          <w:rPr>
            <w:rFonts w:ascii="Times" w:hAnsi="Times"/>
            <w:b/>
            <w:bCs/>
            <w:rPrChange w:id="25" w:author="Brian Nghiem" w:date="2021-01-14T14:13:00Z">
              <w:rPr>
                <w:rFonts w:ascii="Times" w:hAnsi="Times"/>
              </w:rPr>
            </w:rPrChange>
          </w:rPr>
          <w:t xml:space="preserve">dramatically </w:t>
        </w:r>
      </w:ins>
      <w:ins w:id="26" w:author="Brian Nghiem" w:date="2021-01-14T13:41:00Z">
        <w:r w:rsidR="006C04F8" w:rsidRPr="00642130">
          <w:rPr>
            <w:rFonts w:ascii="Times" w:hAnsi="Times"/>
            <w:b/>
            <w:bCs/>
            <w:rPrChange w:id="27" w:author="Brian Nghiem" w:date="2021-01-14T14:13:00Z">
              <w:rPr>
                <w:rFonts w:ascii="Times" w:hAnsi="Times"/>
              </w:rPr>
            </w:rPrChange>
          </w:rPr>
          <w:t xml:space="preserve">affect </w:t>
        </w:r>
      </w:ins>
      <w:ins w:id="28" w:author="Brian Nghiem" w:date="2021-01-14T14:06:00Z">
        <w:r w:rsidR="00803B55" w:rsidRPr="00642130">
          <w:rPr>
            <w:rFonts w:ascii="Times" w:hAnsi="Times"/>
            <w:b/>
            <w:bCs/>
            <w:rPrChange w:id="29" w:author="Brian Nghiem" w:date="2021-01-14T14:13:00Z">
              <w:rPr>
                <w:rFonts w:ascii="Times" w:hAnsi="Times"/>
              </w:rPr>
            </w:rPrChange>
          </w:rPr>
          <w:t>your ability to</w:t>
        </w:r>
      </w:ins>
      <w:ins w:id="30" w:author="Brian Nghiem" w:date="2021-01-14T13:42:00Z">
        <w:r w:rsidR="000F4565" w:rsidRPr="00642130">
          <w:rPr>
            <w:rFonts w:ascii="Times" w:hAnsi="Times"/>
            <w:b/>
            <w:bCs/>
            <w:rPrChange w:id="31" w:author="Brian Nghiem" w:date="2021-01-14T14:13:00Z">
              <w:rPr>
                <w:rFonts w:ascii="Times" w:hAnsi="Times"/>
              </w:rPr>
            </w:rPrChange>
          </w:rPr>
          <w:t xml:space="preserve"> illicit noticeable changes</w:t>
        </w:r>
      </w:ins>
      <w:del w:id="32" w:author="Brian Nghiem" w:date="2021-01-14T13:41:00Z">
        <w:r w:rsidR="00CE1EF2" w:rsidDel="006C04F8">
          <w:rPr>
            <w:rFonts w:ascii="Times" w:hAnsi="Times"/>
          </w:rPr>
          <w:delText>, the</w:delText>
        </w:r>
      </w:del>
      <w:del w:id="33" w:author="Brian Nghiem" w:date="2021-01-14T13:42:00Z">
        <w:r w:rsidR="00CE1EF2" w:rsidDel="000F4565">
          <w:rPr>
            <w:rFonts w:ascii="Times" w:hAnsi="Times"/>
          </w:rPr>
          <w:delText xml:space="preserve"> effect of that change will differ dramatically</w:delText>
        </w:r>
      </w:del>
      <w:r w:rsidR="00CE1EF2">
        <w:rPr>
          <w:rFonts w:ascii="Times" w:hAnsi="Times"/>
        </w:rPr>
        <w:t xml:space="preserve">. </w:t>
      </w:r>
      <w:ins w:id="34" w:author="Brian Nghiem" w:date="2021-01-14T13:45:00Z">
        <w:r w:rsidR="00163754">
          <w:rPr>
            <w:rFonts w:ascii="Times" w:hAnsi="Times"/>
          </w:rPr>
          <w:t xml:space="preserve">For example, </w:t>
        </w:r>
      </w:ins>
      <w:del w:id="35" w:author="Brian Nghiem" w:date="2021-01-14T13:45:00Z">
        <w:r w:rsidR="00CE1EF2" w:rsidDel="00163754">
          <w:rPr>
            <w:rFonts w:ascii="Times" w:hAnsi="Times"/>
          </w:rPr>
          <w:delText>U</w:delText>
        </w:r>
      </w:del>
      <w:ins w:id="36" w:author="Brian Nghiem" w:date="2021-01-14T13:45:00Z">
        <w:r w:rsidR="00163754">
          <w:rPr>
            <w:rFonts w:ascii="Times" w:hAnsi="Times"/>
          </w:rPr>
          <w:t>u</w:t>
        </w:r>
      </w:ins>
      <w:r w:rsidR="00CE1EF2">
        <w:rPr>
          <w:rFonts w:ascii="Times" w:hAnsi="Times"/>
        </w:rPr>
        <w:t xml:space="preserve">sing CRISPR to change the eye colour gene from blue to brown in an embryo will mean that </w:t>
      </w:r>
      <w:r w:rsidR="002C3F47">
        <w:rPr>
          <w:rFonts w:ascii="Times" w:hAnsi="Times"/>
        </w:rPr>
        <w:t xml:space="preserve">a </w:t>
      </w:r>
      <w:r w:rsidR="00CE1EF2">
        <w:rPr>
          <w:rFonts w:ascii="Times" w:hAnsi="Times"/>
        </w:rPr>
        <w:t>person grows up to have brown eyes. Using CRISPR to make that same edit to a fully adult eye cell will have no discern</w:t>
      </w:r>
      <w:ins w:id="37" w:author="Brian Nghiem" w:date="2021-01-14T13:56:00Z">
        <w:r w:rsidR="00BF439D">
          <w:rPr>
            <w:rFonts w:ascii="Times" w:hAnsi="Times"/>
          </w:rPr>
          <w:t>i</w:t>
        </w:r>
      </w:ins>
      <w:del w:id="38" w:author="Brian Nghiem" w:date="2021-01-14T13:56:00Z">
        <w:r w:rsidR="00CE1EF2" w:rsidDel="00BF439D">
          <w:rPr>
            <w:rFonts w:ascii="Times" w:hAnsi="Times"/>
          </w:rPr>
          <w:delText>a</w:delText>
        </w:r>
      </w:del>
      <w:r w:rsidR="00CE1EF2">
        <w:rPr>
          <w:rFonts w:ascii="Times" w:hAnsi="Times"/>
        </w:rPr>
        <w:t xml:space="preserve">ble effect </w:t>
      </w:r>
      <w:r w:rsidR="002C3F47">
        <w:rPr>
          <w:rFonts w:ascii="Times" w:hAnsi="Times"/>
        </w:rPr>
        <w:t xml:space="preserve">on the person </w:t>
      </w:r>
      <w:r w:rsidR="00CE1EF2">
        <w:rPr>
          <w:rFonts w:ascii="Times" w:hAnsi="Times"/>
        </w:rPr>
        <w:t xml:space="preserve">at all. </w:t>
      </w:r>
    </w:p>
    <w:p w14:paraId="218C7CBE" w14:textId="29427189" w:rsidR="00CE1EF2" w:rsidRDefault="00EC2FE2" w:rsidP="00317BCE">
      <w:pPr>
        <w:spacing w:line="480" w:lineRule="auto"/>
        <w:rPr>
          <w:rFonts w:ascii="Times" w:hAnsi="Times"/>
        </w:rPr>
      </w:pPr>
      <w:r>
        <w:rPr>
          <w:rFonts w:ascii="Times" w:hAnsi="Times"/>
          <w:noProof/>
        </w:rPr>
        <w:lastRenderedPageBreak/>
        <w:drawing>
          <wp:inline distT="0" distB="0" distL="0" distR="0" wp14:anchorId="56D7D391" wp14:editId="58DCCA1C">
            <wp:extent cx="5943600" cy="6339840"/>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09564D38" w14:textId="77777777" w:rsidR="00EC2FE2" w:rsidRPr="00EC2FE2" w:rsidRDefault="00EC2FE2" w:rsidP="00EC2FE2">
      <w:pPr>
        <w:rPr>
          <w:rFonts w:ascii="Times" w:hAnsi="Times"/>
        </w:rPr>
      </w:pPr>
      <w:r w:rsidRPr="00EC2FE2">
        <w:rPr>
          <w:rStyle w:val="Emphasis"/>
          <w:rFonts w:ascii="Times" w:hAnsi="Times"/>
          <w:b/>
          <w:bCs/>
          <w:color w:val="757575"/>
        </w:rPr>
        <w:t xml:space="preserve">Edits made at different stages of development have different effects. </w:t>
      </w:r>
      <w:r w:rsidRPr="00EC2FE2">
        <w:rPr>
          <w:rFonts w:ascii="Times" w:hAnsi="Times"/>
          <w:color w:val="757575"/>
          <w:shd w:val="clear" w:color="auto" w:fill="FFFFFF"/>
        </w:rPr>
        <w:t xml:space="preserve">Changes made very early in development, to the embryonic stem cell, are called </w:t>
      </w:r>
      <w:r w:rsidRPr="00EC2FE2">
        <w:rPr>
          <w:rStyle w:val="Emphasis"/>
          <w:rFonts w:ascii="Times" w:hAnsi="Times"/>
          <w:color w:val="757575"/>
        </w:rPr>
        <w:t xml:space="preserve">germline edits. </w:t>
      </w:r>
      <w:r w:rsidRPr="00EC2FE2">
        <w:rPr>
          <w:rFonts w:ascii="Times" w:hAnsi="Times"/>
          <w:color w:val="757575"/>
          <w:shd w:val="clear" w:color="auto" w:fill="FFFFFF"/>
        </w:rPr>
        <w:t xml:space="preserve">They will be inherited by every cell in the body, and can drastically affect the traits that are inherited. </w:t>
      </w:r>
      <w:r w:rsidRPr="00EC2FE2">
        <w:rPr>
          <w:rStyle w:val="Emphasis"/>
          <w:rFonts w:ascii="Times" w:hAnsi="Times"/>
          <w:color w:val="757575"/>
        </w:rPr>
        <w:t xml:space="preserve">Somatic edits </w:t>
      </w:r>
      <w:r w:rsidRPr="00EC2FE2">
        <w:rPr>
          <w:rFonts w:ascii="Times" w:hAnsi="Times"/>
          <w:color w:val="757575"/>
          <w:shd w:val="clear" w:color="auto" w:fill="FFFFFF"/>
        </w:rPr>
        <w:t xml:space="preserve">occur late, when cells are already specialized. These are unlikely to have any discernible effect. </w:t>
      </w:r>
    </w:p>
    <w:p w14:paraId="750A54AE" w14:textId="77777777" w:rsidR="00EC2FE2" w:rsidRDefault="00EC2FE2" w:rsidP="00317BCE">
      <w:pPr>
        <w:spacing w:line="480" w:lineRule="auto"/>
        <w:rPr>
          <w:rFonts w:ascii="Times" w:hAnsi="Times"/>
        </w:rPr>
      </w:pPr>
    </w:p>
    <w:p w14:paraId="29706CEC" w14:textId="590F65DC" w:rsidR="00CE1EF2" w:rsidRDefault="00CE1EF2" w:rsidP="00317BCE">
      <w:pPr>
        <w:spacing w:line="480" w:lineRule="auto"/>
        <w:rPr>
          <w:rFonts w:ascii="Times" w:hAnsi="Times"/>
        </w:rPr>
      </w:pPr>
    </w:p>
    <w:p w14:paraId="029C1CA8" w14:textId="3BD3D669" w:rsidR="002B5197" w:rsidRPr="002B5197" w:rsidRDefault="00CE1EF2" w:rsidP="002B5197">
      <w:pPr>
        <w:spacing w:line="480" w:lineRule="auto"/>
        <w:rPr>
          <w:rFonts w:ascii="Times" w:hAnsi="Times"/>
          <w:i/>
          <w:iCs/>
        </w:rPr>
      </w:pPr>
      <w:r>
        <w:rPr>
          <w:rFonts w:ascii="Times" w:hAnsi="Times"/>
        </w:rPr>
        <w:lastRenderedPageBreak/>
        <w:t xml:space="preserve">The hosts of the podcast </w:t>
      </w:r>
      <w:r w:rsidR="002B5197">
        <w:rPr>
          <w:rFonts w:ascii="Times" w:hAnsi="Times"/>
        </w:rPr>
        <w:t xml:space="preserve">I was listening to </w:t>
      </w:r>
      <w:r>
        <w:rPr>
          <w:rFonts w:ascii="Times" w:hAnsi="Times"/>
        </w:rPr>
        <w:t>already had a</w:t>
      </w:r>
      <w:r w:rsidR="0039291F">
        <w:rPr>
          <w:rFonts w:ascii="Times" w:hAnsi="Times"/>
        </w:rPr>
        <w:t>n</w:t>
      </w:r>
      <w:r>
        <w:rPr>
          <w:rFonts w:ascii="Times" w:hAnsi="Times"/>
        </w:rPr>
        <w:t xml:space="preserve"> int</w:t>
      </w:r>
      <w:r w:rsidR="0039291F">
        <w:rPr>
          <w:rFonts w:ascii="Times" w:hAnsi="Times"/>
        </w:rPr>
        <w:t xml:space="preserve">uitive grasp of this. The exchange </w:t>
      </w:r>
      <w:r w:rsidR="0039291F" w:rsidRPr="002B5197">
        <w:rPr>
          <w:rFonts w:ascii="Times" w:hAnsi="Times"/>
        </w:rPr>
        <w:t>that follows</w:t>
      </w:r>
      <w:r w:rsidR="002B5197" w:rsidRPr="002B5197">
        <w:rPr>
          <w:rFonts w:ascii="Times" w:hAnsi="Times"/>
        </w:rPr>
        <w:t xml:space="preserve"> </w:t>
      </w:r>
      <w:r w:rsidR="002C3F47">
        <w:rPr>
          <w:rFonts w:ascii="Times" w:hAnsi="Times"/>
        </w:rPr>
        <w:t>the</w:t>
      </w:r>
      <w:r w:rsidR="002B5197" w:rsidRPr="002B5197">
        <w:rPr>
          <w:rFonts w:ascii="Times" w:hAnsi="Times"/>
        </w:rPr>
        <w:t xml:space="preserve"> question </w:t>
      </w:r>
      <w:r w:rsidR="002B5197" w:rsidRPr="002B5197">
        <w:rPr>
          <w:rFonts w:ascii="Times" w:hAnsi="Times"/>
          <w:i/>
          <w:iCs/>
        </w:rPr>
        <w:t>“Does using CRISPR to edit genes have to be done to babies?”</w:t>
      </w:r>
    </w:p>
    <w:p w14:paraId="3EC397BE" w14:textId="3A04126D" w:rsidR="00CE1EF2" w:rsidRPr="002B5197" w:rsidRDefault="0039291F" w:rsidP="00317BCE">
      <w:pPr>
        <w:spacing w:line="480" w:lineRule="auto"/>
        <w:rPr>
          <w:rFonts w:ascii="Times" w:hAnsi="Times"/>
        </w:rPr>
      </w:pPr>
      <w:r w:rsidRPr="002B5197">
        <w:rPr>
          <w:rFonts w:ascii="Times" w:hAnsi="Times"/>
        </w:rPr>
        <w:t xml:space="preserve"> is:</w:t>
      </w:r>
    </w:p>
    <w:p w14:paraId="25B66511" w14:textId="5DB07C5A" w:rsidR="0039291F" w:rsidRDefault="0039291F" w:rsidP="00317BCE">
      <w:pPr>
        <w:spacing w:line="480" w:lineRule="auto"/>
        <w:rPr>
          <w:rFonts w:ascii="Times" w:hAnsi="Times"/>
          <w:i/>
          <w:iCs/>
        </w:rPr>
      </w:pPr>
      <w:r>
        <w:rPr>
          <w:rFonts w:ascii="Times" w:hAnsi="Times"/>
          <w:i/>
          <w:iCs/>
        </w:rPr>
        <w:t xml:space="preserve">“What can </w:t>
      </w:r>
      <w:del w:id="39" w:author="Brian Nghiem" w:date="2021-01-14T13:56:00Z">
        <w:r w:rsidDel="006A4D5B">
          <w:rPr>
            <w:rFonts w:ascii="Times" w:hAnsi="Times"/>
            <w:i/>
            <w:iCs/>
          </w:rPr>
          <w:delText>it</w:delText>
        </w:r>
        <w:r w:rsidR="00B50ADA" w:rsidDel="006A4D5B">
          <w:rPr>
            <w:rFonts w:ascii="Times" w:hAnsi="Times"/>
            <w:i/>
            <w:iCs/>
          </w:rPr>
          <w:delText xml:space="preserve"> </w:delText>
        </w:r>
      </w:del>
      <w:r w:rsidR="00B50ADA">
        <w:rPr>
          <w:rFonts w:ascii="Times" w:hAnsi="Times"/>
          <w:i/>
          <w:iCs/>
        </w:rPr>
        <w:t>[CRISPR/Cas9]</w:t>
      </w:r>
      <w:r>
        <w:rPr>
          <w:rFonts w:ascii="Times" w:hAnsi="Times"/>
          <w:i/>
          <w:iCs/>
        </w:rPr>
        <w:t xml:space="preserve"> change?”</w:t>
      </w:r>
    </w:p>
    <w:p w14:paraId="1A19CBE9" w14:textId="74100975" w:rsidR="0039291F" w:rsidRDefault="0039291F" w:rsidP="00317BCE">
      <w:pPr>
        <w:spacing w:line="480" w:lineRule="auto"/>
        <w:rPr>
          <w:rFonts w:ascii="Times" w:hAnsi="Times"/>
          <w:i/>
          <w:iCs/>
        </w:rPr>
      </w:pPr>
      <w:r>
        <w:rPr>
          <w:rFonts w:ascii="Times" w:hAnsi="Times"/>
          <w:i/>
          <w:iCs/>
        </w:rPr>
        <w:t>“It can unzip your DNA, re-write it, and re-zip it.”</w:t>
      </w:r>
    </w:p>
    <w:p w14:paraId="2647C46B" w14:textId="3AD9B487" w:rsidR="0039291F" w:rsidRDefault="0039291F" w:rsidP="00317BCE">
      <w:pPr>
        <w:spacing w:line="480" w:lineRule="auto"/>
        <w:rPr>
          <w:rFonts w:ascii="Times" w:hAnsi="Times"/>
          <w:i/>
          <w:iCs/>
        </w:rPr>
      </w:pPr>
      <w:r>
        <w:rPr>
          <w:rFonts w:ascii="Times" w:hAnsi="Times"/>
          <w:i/>
          <w:iCs/>
        </w:rPr>
        <w:t>“So you could just become someone else!”</w:t>
      </w:r>
    </w:p>
    <w:p w14:paraId="4CEF7B34" w14:textId="2ACE33A6" w:rsidR="0039291F" w:rsidRDefault="0039291F" w:rsidP="00317BCE">
      <w:pPr>
        <w:spacing w:line="480" w:lineRule="auto"/>
        <w:rPr>
          <w:rFonts w:ascii="Times" w:hAnsi="Times"/>
          <w:i/>
          <w:iCs/>
        </w:rPr>
      </w:pPr>
      <w:r>
        <w:rPr>
          <w:rFonts w:ascii="Times" w:hAnsi="Times"/>
          <w:i/>
          <w:iCs/>
        </w:rPr>
        <w:t>“But you are already…made, and like…formed. You’re already you.”</w:t>
      </w:r>
    </w:p>
    <w:p w14:paraId="5FB0B731" w14:textId="1970CF69" w:rsidR="0039291F" w:rsidRDefault="0039291F" w:rsidP="00317BCE">
      <w:pPr>
        <w:spacing w:line="480" w:lineRule="auto"/>
        <w:rPr>
          <w:rFonts w:ascii="Times" w:hAnsi="Times"/>
          <w:i/>
          <w:iCs/>
        </w:rPr>
      </w:pPr>
    </w:p>
    <w:p w14:paraId="17D1A53F" w14:textId="251F773C" w:rsidR="0039291F" w:rsidRDefault="0039291F" w:rsidP="00317BCE">
      <w:pPr>
        <w:spacing w:line="480" w:lineRule="auto"/>
        <w:rPr>
          <w:rFonts w:ascii="Times" w:hAnsi="Times"/>
        </w:rPr>
      </w:pPr>
      <w:r>
        <w:rPr>
          <w:rFonts w:ascii="Times" w:hAnsi="Times"/>
        </w:rPr>
        <w:t xml:space="preserve">Exactly! You are already you. It’s much too late in your development for edits to single cells to make much of a difference. As the adult that you are, CRISPR (or any other gene editing technology) </w:t>
      </w:r>
      <w:r>
        <w:rPr>
          <w:rFonts w:ascii="Times" w:hAnsi="Times"/>
          <w:i/>
          <w:iCs/>
        </w:rPr>
        <w:t xml:space="preserve">cannot </w:t>
      </w:r>
      <w:r>
        <w:rPr>
          <w:rFonts w:ascii="Times" w:hAnsi="Times"/>
        </w:rPr>
        <w:t xml:space="preserve">make you into someone else. It is not magic. It can make very precise changes, to single genes in single cells. </w:t>
      </w:r>
      <w:r w:rsidRPr="00FA013C">
        <w:rPr>
          <w:rFonts w:ascii="Times" w:hAnsi="Times"/>
          <w:b/>
          <w:bCs/>
          <w:rPrChange w:id="40" w:author="Brian Nghiem" w:date="2021-01-14T14:20:00Z">
            <w:rPr>
              <w:rFonts w:ascii="Times" w:hAnsi="Times"/>
            </w:rPr>
          </w:rPrChange>
        </w:rPr>
        <w:t>Those changes are</w:t>
      </w:r>
      <w:r w:rsidR="00B50ADA" w:rsidRPr="00FA013C">
        <w:rPr>
          <w:rFonts w:ascii="Times" w:hAnsi="Times"/>
          <w:b/>
          <w:bCs/>
          <w:rPrChange w:id="41" w:author="Brian Nghiem" w:date="2021-01-14T14:20:00Z">
            <w:rPr>
              <w:rFonts w:ascii="Times" w:hAnsi="Times"/>
            </w:rPr>
          </w:rPrChange>
        </w:rPr>
        <w:t>, in all likelihood,</w:t>
      </w:r>
      <w:r w:rsidRPr="00FA013C">
        <w:rPr>
          <w:rFonts w:ascii="Times" w:hAnsi="Times"/>
          <w:b/>
          <w:bCs/>
          <w:rPrChange w:id="42" w:author="Brian Nghiem" w:date="2021-01-14T14:20:00Z">
            <w:rPr>
              <w:rFonts w:ascii="Times" w:hAnsi="Times"/>
            </w:rPr>
          </w:rPrChange>
        </w:rPr>
        <w:t xml:space="preserve"> not going to change you</w:t>
      </w:r>
      <w:r>
        <w:rPr>
          <w:rFonts w:ascii="Times" w:hAnsi="Times"/>
        </w:rPr>
        <w:t>.</w:t>
      </w:r>
    </w:p>
    <w:p w14:paraId="2C83F0A3" w14:textId="1BD85271" w:rsidR="0039291F" w:rsidRDefault="0039291F" w:rsidP="00317BCE">
      <w:pPr>
        <w:spacing w:line="480" w:lineRule="auto"/>
        <w:rPr>
          <w:rFonts w:ascii="Times" w:hAnsi="Times"/>
        </w:rPr>
      </w:pPr>
    </w:p>
    <w:p w14:paraId="57EBA89B" w14:textId="1B5A5D60" w:rsidR="0039291F" w:rsidRDefault="0039291F" w:rsidP="00317BCE">
      <w:pPr>
        <w:spacing w:line="480" w:lineRule="auto"/>
        <w:rPr>
          <w:rFonts w:ascii="Times" w:hAnsi="Times"/>
        </w:rPr>
      </w:pPr>
      <w:r>
        <w:rPr>
          <w:rFonts w:ascii="Times" w:hAnsi="Times"/>
        </w:rPr>
        <w:t xml:space="preserve">A minute later, the conversation turns to medical applications, as one of the </w:t>
      </w:r>
      <w:r w:rsidR="00B50ADA">
        <w:rPr>
          <w:rFonts w:ascii="Times" w:hAnsi="Times"/>
        </w:rPr>
        <w:t>hosts</w:t>
      </w:r>
      <w:r>
        <w:rPr>
          <w:rFonts w:ascii="Times" w:hAnsi="Times"/>
        </w:rPr>
        <w:t xml:space="preserve"> makes a joke about wanting to use CRISPR to give herself a tan (again, this would be extremely difficult to do in an adult. You have to make changes to nearly every single skin cell to change the colour of your skin as a whole</w:t>
      </w:r>
      <w:r w:rsidR="00B50ADA">
        <w:rPr>
          <w:rFonts w:ascii="Times" w:hAnsi="Times"/>
        </w:rPr>
        <w:t>, since the organ that is your skin is already fully formed</w:t>
      </w:r>
      <w:r>
        <w:rPr>
          <w:rFonts w:ascii="Times" w:hAnsi="Times"/>
        </w:rPr>
        <w:t xml:space="preserve">). </w:t>
      </w:r>
    </w:p>
    <w:p w14:paraId="15C6CD15" w14:textId="2B4635DC" w:rsidR="0039291F" w:rsidRDefault="0039291F" w:rsidP="00317BCE">
      <w:pPr>
        <w:spacing w:line="480" w:lineRule="auto"/>
        <w:rPr>
          <w:rFonts w:ascii="Times" w:hAnsi="Times"/>
          <w:i/>
          <w:iCs/>
        </w:rPr>
      </w:pPr>
      <w:r>
        <w:rPr>
          <w:rFonts w:ascii="Times" w:hAnsi="Times"/>
          <w:i/>
          <w:iCs/>
        </w:rPr>
        <w:t>“I’d love to CRISPR on a tan.”</w:t>
      </w:r>
    </w:p>
    <w:p w14:paraId="3F8CF64A" w14:textId="7E03F572" w:rsidR="0039291F" w:rsidRDefault="0039291F" w:rsidP="00317BCE">
      <w:pPr>
        <w:spacing w:line="480" w:lineRule="auto"/>
        <w:rPr>
          <w:rFonts w:ascii="Times" w:hAnsi="Times"/>
          <w:i/>
          <w:iCs/>
        </w:rPr>
      </w:pPr>
      <w:r>
        <w:rPr>
          <w:rFonts w:ascii="Times" w:hAnsi="Times"/>
          <w:i/>
          <w:iCs/>
        </w:rPr>
        <w:t>“You could probably just go out in the sun.”</w:t>
      </w:r>
    </w:p>
    <w:p w14:paraId="581B8DC7" w14:textId="79D3AE35" w:rsidR="0039291F" w:rsidRDefault="0039291F" w:rsidP="00317BCE">
      <w:pPr>
        <w:spacing w:line="480" w:lineRule="auto"/>
        <w:rPr>
          <w:rFonts w:ascii="Times" w:hAnsi="Times"/>
          <w:i/>
          <w:iCs/>
        </w:rPr>
      </w:pPr>
      <w:r>
        <w:rPr>
          <w:rFonts w:ascii="Times" w:hAnsi="Times"/>
          <w:i/>
          <w:iCs/>
        </w:rPr>
        <w:t>“Nah, man! Skin cancer! Dangerous!”</w:t>
      </w:r>
    </w:p>
    <w:p w14:paraId="48CF2A9A" w14:textId="730DEC83" w:rsidR="0039291F" w:rsidRDefault="0039291F" w:rsidP="00317BCE">
      <w:pPr>
        <w:spacing w:line="480" w:lineRule="auto"/>
        <w:rPr>
          <w:rFonts w:ascii="Times" w:hAnsi="Times"/>
          <w:i/>
          <w:iCs/>
        </w:rPr>
      </w:pPr>
      <w:r>
        <w:rPr>
          <w:rFonts w:ascii="Times" w:hAnsi="Times"/>
          <w:i/>
          <w:iCs/>
        </w:rPr>
        <w:t>“Yeah but then you could un-CRIPSR the cancer.”</w:t>
      </w:r>
    </w:p>
    <w:p w14:paraId="26DB8C2C" w14:textId="6C5AB5BD" w:rsidR="0039291F" w:rsidRPr="00923891" w:rsidRDefault="0042265D" w:rsidP="00317BCE">
      <w:pPr>
        <w:spacing w:line="480" w:lineRule="auto"/>
        <w:rPr>
          <w:rFonts w:ascii="Times" w:hAnsi="Times"/>
          <w:i/>
          <w:iCs/>
        </w:rPr>
      </w:pPr>
      <w:r>
        <w:rPr>
          <w:rFonts w:ascii="Times" w:hAnsi="Times"/>
        </w:rPr>
        <w:lastRenderedPageBreak/>
        <w:t>Using CRISPR/Cas9 to cure illnesses like cancer is something that scientists and doctors have thought a lot about.</w:t>
      </w:r>
      <w:r w:rsidR="00923891">
        <w:rPr>
          <w:rFonts w:ascii="Times" w:hAnsi="Times"/>
          <w:i/>
          <w:iCs/>
        </w:rPr>
        <w:t xml:space="preserve"> </w:t>
      </w:r>
      <w:r>
        <w:rPr>
          <w:rFonts w:ascii="Times" w:hAnsi="Times"/>
        </w:rPr>
        <w:t xml:space="preserve">As we </w:t>
      </w:r>
      <w:r w:rsidR="00D370E3">
        <w:rPr>
          <w:rFonts w:ascii="Times" w:hAnsi="Times"/>
        </w:rPr>
        <w:t>discussed already</w:t>
      </w:r>
      <w:r>
        <w:rPr>
          <w:rFonts w:ascii="Times" w:hAnsi="Times"/>
        </w:rPr>
        <w:t xml:space="preserve">, however, changing genes using CRISPR has the biggest effect if the change is made very early in a person’s development, to ensure that change is inherited by every cell that comes next. This means that </w:t>
      </w:r>
      <w:r>
        <w:rPr>
          <w:rFonts w:ascii="Times" w:hAnsi="Times"/>
          <w:i/>
          <w:iCs/>
        </w:rPr>
        <w:t xml:space="preserve">curing </w:t>
      </w:r>
      <w:r>
        <w:rPr>
          <w:rFonts w:ascii="Times" w:hAnsi="Times"/>
        </w:rPr>
        <w:t>diseases</w:t>
      </w:r>
      <w:r w:rsidR="004C50E7">
        <w:rPr>
          <w:rFonts w:ascii="Times" w:hAnsi="Times"/>
        </w:rPr>
        <w:t xml:space="preserve"> like cancer after they’ve already formed </w:t>
      </w:r>
      <w:r>
        <w:rPr>
          <w:rFonts w:ascii="Times" w:hAnsi="Times"/>
        </w:rPr>
        <w:t xml:space="preserve">may not be the best application for gene-editing technology. CRISPR </w:t>
      </w:r>
      <w:r w:rsidR="004C50E7">
        <w:rPr>
          <w:rFonts w:ascii="Times" w:hAnsi="Times"/>
        </w:rPr>
        <w:t>may be better suited to</w:t>
      </w:r>
      <w:r>
        <w:rPr>
          <w:rFonts w:ascii="Times" w:hAnsi="Times"/>
        </w:rPr>
        <w:t xml:space="preserve"> disease </w:t>
      </w:r>
      <w:r>
        <w:rPr>
          <w:rFonts w:ascii="Times" w:hAnsi="Times"/>
          <w:i/>
          <w:iCs/>
        </w:rPr>
        <w:t>prevention</w:t>
      </w:r>
      <w:r w:rsidR="004C50E7">
        <w:rPr>
          <w:rFonts w:ascii="Times" w:hAnsi="Times"/>
          <w:i/>
          <w:iCs/>
        </w:rPr>
        <w:t xml:space="preserve">, </w:t>
      </w:r>
      <w:r w:rsidR="004C50E7">
        <w:rPr>
          <w:rFonts w:ascii="Times" w:hAnsi="Times"/>
        </w:rPr>
        <w:t>editing out the genes responsible before the cancer arises</w:t>
      </w:r>
      <w:r>
        <w:rPr>
          <w:rFonts w:ascii="Times" w:hAnsi="Times"/>
          <w:i/>
          <w:iCs/>
        </w:rPr>
        <w:t>.</w:t>
      </w:r>
      <w:r>
        <w:rPr>
          <w:rFonts w:ascii="Times" w:hAnsi="Times"/>
        </w:rPr>
        <w:t xml:space="preserve"> There are some well-known mutations that increase a person’s risk for certain kinds of cancer, like mutations to BRCA1/2 and their link to breast and ovarian cancer</w:t>
      </w:r>
      <w:r w:rsidR="00D370E3">
        <w:rPr>
          <w:rFonts w:ascii="Times" w:hAnsi="Times"/>
        </w:rPr>
        <w:t xml:space="preserve"> </w:t>
      </w:r>
      <w:r w:rsidR="00D370E3">
        <w:rPr>
          <w:rFonts w:ascii="Times" w:hAnsi="Times"/>
        </w:rPr>
        <w:fldChar w:fldCharType="begin" w:fldLock="1"/>
      </w:r>
      <w:r w:rsidR="002C3F47">
        <w:rPr>
          <w:rFonts w:ascii="Times" w:hAnsi="Times"/>
        </w:rPr>
        <w:instrText>ADDIN CSL_CITATION {"citationItems":[{"id":"ITEM-1","itemData":{"DOI":"10.1001/jama.2017.7112","ISSN":"0098-7484","abstract":"The clinical management of BRCA1 and BRCA2 mutation carriers requires accurate, prospective cancer risk estimates.To estimate age-specific risks of breast, ovarian, and contralateral breast cancer for mutation carriers and to evaluate risk modification by family cancer history and mutation location.Prospective cohort study of 6036 BRCA1 and 3820 BRCA2 female carriers (5046 unaffected and 4810 with breast or ovarian cancer or both at baseline) recruited in 1997-2011 through the International BRCA1/2 Carrier Cohort Study, the Breast Cancer Family Registry and the Kathleen Cuningham Foundation Consortium for Research into Familial Breast Cancer, with ascertainment through family clinics (94%) and population-based studies (6%). The majority were from large national studies in the United Kingdom (EMBRACE), the Netherlands (HEBON), and France (GENEPSO). Follow-up ended December 2013; median follow-up was 5 years.BRCA1/2 mutations, family cancer history, and mutation location.Annual incidences, standardized incidence ratios, and cumulative risks of breast, ovarian, and contralateral breast cancer.Among 3886 women (median age, 38 years; interquartile range [IQR], 30-46 years) eligible for the breast cancer analysis, 5066 women (median age, 38 years; IQR, 31-47 years) eligible for the ovarian cancer analysis, and 2213 women (median age, 47 years; IQR, 40-55 years) eligible for the contralateral breast cancer analysis, 426 were diagnosed with breast cancer, 109 with ovarian cancer, and 245 with contralateral breast cancer during follow-up. The cumulative breast cancer risk to age 80 years was 72% (95% CI, 65%-79%) for BRCA1 and 69% (95% CI, 61%-77%) for BRCA2 carriers. Breast cancer incidences increased rapidly in early adulthood until ages 30 to 40 years for BRCA1 and until ages 40 to 50 years for BRCA2 carriers, then remained at a similar, constant incidence (20-30 per 1000 person-years) until age 80 years. The cumulative ovarian cancer risk to age 80 years was 44% (95% CI, 36%-53%) for BRCA1 and 17% (95% CI, 11%-25%) for BRCA2 carriers. For contralateral breast cancer, the cumulative risk 20 years after breast cancer diagnosis was 40% (95% CI, 35%-45%) for BRCA1 and 26% (95% CI, 20%-33%) for BRCA2 carriers (hazard ratio [HR] for comparing BRCA2 vs BRCA1, 0.62; 95% CI, 0.47-0.82; P=.001 for difference). Breast cancer risk increased with increasing number of first- and second-degree relatives diagnosed as having breast cancer for both BRCA1 (HR for ≥2 vs 0 affec…","author":[{"dropping-particle":"","family":"Kuchenbaecker","given":"Karoline B","non-dropping-particle":"","parse-names":false,"suffix":""},{"dropping-particle":"","family":"Hopper","given":"John L","non-dropping-particle":"","parse-names":false,"suffix":""},{"dropping-particle":"","family":"Barnes","given":"Daniel R","non-dropping-particle":"","parse-names":false,"suffix":""},{"dropping-particle":"","family":"Phillips","given":"Kelly-Anne","non-dropping-particle":"","parse-names":false,"suffix":""},{"dropping-particle":"","family":"Mooij","given":"Thea M","non-dropping-particle":"","parse-names":false,"suffix":""},{"dropping-particle":"","family":"Roos-Blom","given":"Marie-José","non-dropping-particle":"","parse-names":false,"suffix":""},{"dropping-particle":"","family":"Jervis","given":"Sarah","non-dropping-particle":"","parse-names":false,"suffix":""},{"dropping-particle":"","family":"Leeuwen","given":"Flora E","non-dropping-particle":"van","parse-names":false,"suffix":""},{"dropping-particle":"","family":"Milne","given":"Roger L","non-dropping-particle":"","parse-names":false,"suffix":""},{"dropping-particle":"","family":"Andrieu","given":"Nadine","non-dropping-particle":"","parse-names":false,"suffix":""},{"dropping-particle":"","family":"Goldgar","given":"David E","non-dropping-particle":"","parse-names":false,"suffix":""},{"dropping-particle":"","family":"Terry","given":"Mary Beth","non-dropping-particle":"","parse-names":false,"suffix":""},{"dropping-particle":"","family":"Rookus","given":"Matti A","non-dropping-particle":"","parse-names":false,"suffix":""},{"dropping-particle":"","family":"Easton","given":"Douglas F","non-dropping-particle":"","parse-names":false,"suffix":""},{"dropping-particle":"","family":"Antoniou","given":"Antonis C","non-dropping-particle":"","parse-names":false,"suffix":""},{"dropping-particle":"","family":"Consortium","given":"and the BRCA1 and BRCA2 Cohort","non-dropping-particle":"","parse-names":false,"suffix":""}],"container-title":"JAMA","id":"ITEM-1","issue":"23","issued":{"date-parts":[["2017","6","20"]]},"page":"2402-2416","title":"Risks of Breast, Ovarian, and Contralateral Breast Cancer for BRCA1 and BRCA2 Mutation Carriers","type":"article-journal","volume":"317"},"uris":["http://www.mendeley.com/documents/?uuid=244e9a1c-c669-4c69-b41f-f35ae14d63eb"]}],"mendeley":{"formattedCitation":"[8]","plainTextFormattedCitation":"[8]","previouslyFormattedCitation":"[8]"},"properties":{"noteIndex":0},"schema":"https://github.com/citation-style-language/schema/raw/master/csl-citation.json"}</w:instrText>
      </w:r>
      <w:r w:rsidR="00D370E3">
        <w:rPr>
          <w:rFonts w:ascii="Times" w:hAnsi="Times"/>
        </w:rPr>
        <w:fldChar w:fldCharType="separate"/>
      </w:r>
      <w:r w:rsidR="002C3F47" w:rsidRPr="002C3F47">
        <w:rPr>
          <w:rFonts w:ascii="Times" w:hAnsi="Times"/>
          <w:noProof/>
        </w:rPr>
        <w:t>[8]</w:t>
      </w:r>
      <w:r w:rsidR="00D370E3">
        <w:rPr>
          <w:rFonts w:ascii="Times" w:hAnsi="Times"/>
        </w:rPr>
        <w:fldChar w:fldCharType="end"/>
      </w:r>
      <w:r>
        <w:rPr>
          <w:rFonts w:ascii="Times" w:hAnsi="Times"/>
        </w:rPr>
        <w:t xml:space="preserve">. CRISPR could be used to edit that gene, from the cancer-predisposing mutant version to the healthy copy. </w:t>
      </w:r>
      <w:r w:rsidR="0039291F">
        <w:rPr>
          <w:rFonts w:ascii="Times" w:hAnsi="Times"/>
        </w:rPr>
        <w:t xml:space="preserve">If you did this in an embryo, that person would grow up without the risk of that genetic condition. </w:t>
      </w:r>
    </w:p>
    <w:p w14:paraId="1ABF0F0B" w14:textId="2EB0E49A" w:rsidR="007C1298" w:rsidRDefault="007C1298" w:rsidP="00317BCE">
      <w:pPr>
        <w:spacing w:line="480" w:lineRule="auto"/>
        <w:rPr>
          <w:rFonts w:ascii="Times" w:hAnsi="Times"/>
        </w:rPr>
      </w:pPr>
    </w:p>
    <w:p w14:paraId="6EC9CE39" w14:textId="7006532C" w:rsidR="000549A5" w:rsidRPr="000549A5" w:rsidRDefault="007C1298" w:rsidP="00317BCE">
      <w:pPr>
        <w:spacing w:line="480" w:lineRule="auto"/>
        <w:rPr>
          <w:rFonts w:ascii="Times" w:hAnsi="Times"/>
        </w:rPr>
      </w:pPr>
      <w:r>
        <w:rPr>
          <w:rFonts w:ascii="Times" w:hAnsi="Times"/>
        </w:rPr>
        <w:t xml:space="preserve">As you can probably see, however, this only works with diseases that are caused by known genetic mutations, and </w:t>
      </w:r>
      <w:r w:rsidR="00343786">
        <w:rPr>
          <w:rFonts w:ascii="Times" w:hAnsi="Times"/>
        </w:rPr>
        <w:t xml:space="preserve">that </w:t>
      </w:r>
      <w:r>
        <w:rPr>
          <w:rFonts w:ascii="Times" w:hAnsi="Times"/>
        </w:rPr>
        <w:t>are caused by only a few genetic mutations, such that using CRISPR to</w:t>
      </w:r>
      <w:r w:rsidR="004C50E7">
        <w:rPr>
          <w:rFonts w:ascii="Times" w:hAnsi="Times"/>
        </w:rPr>
        <w:t xml:space="preserve"> edit </w:t>
      </w:r>
      <w:r>
        <w:rPr>
          <w:rFonts w:ascii="Times" w:hAnsi="Times"/>
        </w:rPr>
        <w:t xml:space="preserve">will have any effect on the person’s health. Most human </w:t>
      </w:r>
      <w:r w:rsidRPr="007C1298">
        <w:rPr>
          <w:rFonts w:ascii="Times" w:hAnsi="Times"/>
          <w:i/>
          <w:iCs/>
        </w:rPr>
        <w:t>traits</w:t>
      </w:r>
      <w:r>
        <w:rPr>
          <w:rFonts w:ascii="Times" w:hAnsi="Times"/>
        </w:rPr>
        <w:t xml:space="preserve">, a word that encompasses anything from your height and weight to whether or not you have type II diabetes, are the result of many, </w:t>
      </w:r>
      <w:r>
        <w:rPr>
          <w:rFonts w:ascii="Times" w:hAnsi="Times"/>
          <w:i/>
          <w:iCs/>
        </w:rPr>
        <w:t xml:space="preserve">many </w:t>
      </w:r>
      <w:r>
        <w:rPr>
          <w:rFonts w:ascii="Times" w:hAnsi="Times"/>
        </w:rPr>
        <w:t>genes acting together, along with the environment around you</w:t>
      </w:r>
      <w:r w:rsidR="00D370E3">
        <w:rPr>
          <w:rFonts w:ascii="Times" w:hAnsi="Times"/>
        </w:rPr>
        <w:t xml:space="preserve"> </w:t>
      </w:r>
      <w:r w:rsidR="00D370E3">
        <w:rPr>
          <w:rFonts w:ascii="Times" w:hAnsi="Times"/>
        </w:rPr>
        <w:fldChar w:fldCharType="begin" w:fldLock="1"/>
      </w:r>
      <w:r w:rsidR="002C3F47">
        <w:rPr>
          <w:rFonts w:ascii="Times" w:hAnsi="Times"/>
        </w:rPr>
        <w:instrText>ADDIN CSL_CITATION {"citationItems":[{"id":"ITEM-1","itemData":{"DOI":"10.1016/j.cell.2017.05.038","ISSN":"1097-4172","abstract":"A central goal of genetics is to understand the links between genetic variation and disease. Intuitively, one might expect disease-causing variants to cluster into key pathways that drive disease etiology. But for complex traits, association signals tend to be spread across most of the genome-including near many genes without an obvious connection to disease. We propose that gene regulatory networks are sufficiently interconnected such that all genes expressed in disease-relevant cells are liable to affect the functions of core disease-related genes and that most heritability can be explained by effects on genes outside core pathways. We refer to this hypothesis as an \"omnigenic\" model.","author":[{"dropping-particle":"","family":"Boyle","given":"Evan A","non-dropping-particle":"","parse-names":false,"suffix":""},{"dropping-particle":"","family":"Li","given":"Yang I","non-dropping-particle":"","parse-names":false,"suffix":""},{"dropping-particle":"","family":"Pritchard","given":"Jonathan K","non-dropping-particle":"","parse-names":false,"suffix":""}],"container-title":"Cell","id":"ITEM-1","issue":"7","issued":{"date-parts":[["2017","6","15"]]},"language":"eng","page":"1177-1186","title":"An Expanded View of Complex Traits: From Polygenic to Omnigenic","type":"article-journal","volume":"169"},"uris":["http://www.mendeley.com/documents/?uuid=f5dd1e33-38eb-45c5-b3de-d1cb4f5ff9ef"]}],"mendeley":{"formattedCitation":"[9]","plainTextFormattedCitation":"[9]","previouslyFormattedCitation":"[9]"},"properties":{"noteIndex":0},"schema":"https://github.com/citation-style-language/schema/raw/master/csl-citation.json"}</w:instrText>
      </w:r>
      <w:r w:rsidR="00D370E3">
        <w:rPr>
          <w:rFonts w:ascii="Times" w:hAnsi="Times"/>
        </w:rPr>
        <w:fldChar w:fldCharType="separate"/>
      </w:r>
      <w:r w:rsidR="002C3F47" w:rsidRPr="002C3F47">
        <w:rPr>
          <w:rFonts w:ascii="Times" w:hAnsi="Times"/>
          <w:noProof/>
        </w:rPr>
        <w:t>[9]</w:t>
      </w:r>
      <w:r w:rsidR="00D370E3">
        <w:rPr>
          <w:rFonts w:ascii="Times" w:hAnsi="Times"/>
        </w:rPr>
        <w:fldChar w:fldCharType="end"/>
      </w:r>
      <w:r>
        <w:rPr>
          <w:rFonts w:ascii="Times" w:hAnsi="Times"/>
        </w:rPr>
        <w:t>. CRISPR</w:t>
      </w:r>
      <w:r w:rsidR="004C50E7">
        <w:rPr>
          <w:rFonts w:ascii="Times" w:hAnsi="Times"/>
        </w:rPr>
        <w:t xml:space="preserve">, in its single-gene-editing capacity, is </w:t>
      </w:r>
      <w:r w:rsidR="002C3F47">
        <w:rPr>
          <w:rFonts w:ascii="Times" w:hAnsi="Times"/>
        </w:rPr>
        <w:t xml:space="preserve">generally </w:t>
      </w:r>
      <w:r w:rsidR="004C50E7">
        <w:rPr>
          <w:rFonts w:ascii="Times" w:hAnsi="Times"/>
        </w:rPr>
        <w:t>not applicable to these kinds of traits.</w:t>
      </w:r>
      <w:r w:rsidR="00923891">
        <w:rPr>
          <w:rFonts w:ascii="Times" w:hAnsi="Times"/>
        </w:rPr>
        <w:t xml:space="preserve"> Finally</w:t>
      </w:r>
      <w:r w:rsidR="002C3F47">
        <w:rPr>
          <w:rFonts w:ascii="Times" w:hAnsi="Times"/>
        </w:rPr>
        <w:t>,</w:t>
      </w:r>
      <w:r w:rsidR="00923891">
        <w:rPr>
          <w:rFonts w:ascii="Times" w:hAnsi="Times"/>
        </w:rPr>
        <w:t xml:space="preserve"> and </w:t>
      </w:r>
      <w:r w:rsidR="002C3F47">
        <w:rPr>
          <w:rFonts w:ascii="Times" w:hAnsi="Times"/>
        </w:rPr>
        <w:t xml:space="preserve">very </w:t>
      </w:r>
      <w:r w:rsidR="00923891">
        <w:rPr>
          <w:rFonts w:ascii="Times" w:hAnsi="Times"/>
        </w:rPr>
        <w:t xml:space="preserve">importantly, I am only </w:t>
      </w:r>
      <w:r w:rsidR="00D370E3">
        <w:rPr>
          <w:rFonts w:ascii="Times" w:hAnsi="Times"/>
        </w:rPr>
        <w:t>discussing</w:t>
      </w:r>
      <w:r w:rsidR="00923891">
        <w:rPr>
          <w:rFonts w:ascii="Times" w:hAnsi="Times"/>
        </w:rPr>
        <w:t xml:space="preserve"> here the </w:t>
      </w:r>
      <w:r w:rsidR="00923891">
        <w:rPr>
          <w:rFonts w:ascii="Times" w:hAnsi="Times"/>
          <w:i/>
          <w:iCs/>
        </w:rPr>
        <w:t xml:space="preserve">technical </w:t>
      </w:r>
      <w:r w:rsidR="00923891">
        <w:rPr>
          <w:rFonts w:ascii="Times" w:hAnsi="Times"/>
        </w:rPr>
        <w:t>possibilit</w:t>
      </w:r>
      <w:r w:rsidR="002C3F47">
        <w:rPr>
          <w:rFonts w:ascii="Times" w:hAnsi="Times"/>
        </w:rPr>
        <w:t>ies</w:t>
      </w:r>
      <w:r w:rsidR="00923891">
        <w:rPr>
          <w:rFonts w:ascii="Times" w:hAnsi="Times"/>
        </w:rPr>
        <w:t xml:space="preserve"> of CRISPR/Cas9. I </w:t>
      </w:r>
      <w:r w:rsidR="004C50E7">
        <w:rPr>
          <w:rFonts w:ascii="Times" w:hAnsi="Times"/>
        </w:rPr>
        <w:t>haven’t touched on</w:t>
      </w:r>
      <w:r w:rsidR="00842E7C">
        <w:rPr>
          <w:rFonts w:ascii="Times" w:hAnsi="Times"/>
        </w:rPr>
        <w:t xml:space="preserve"> the ethical discussions, or</w:t>
      </w:r>
      <w:r w:rsidR="004C50E7">
        <w:rPr>
          <w:rFonts w:ascii="Times" w:hAnsi="Times"/>
        </w:rPr>
        <w:t xml:space="preserve"> the importance of </w:t>
      </w:r>
      <w:r w:rsidR="00842E7C">
        <w:rPr>
          <w:rFonts w:ascii="Times" w:hAnsi="Times"/>
        </w:rPr>
        <w:t>communication</w:t>
      </w:r>
      <w:r w:rsidR="004C50E7">
        <w:rPr>
          <w:rFonts w:ascii="Times" w:hAnsi="Times"/>
        </w:rPr>
        <w:t xml:space="preserve"> between doctors and the public when thinking about the medical applications of this technology</w:t>
      </w:r>
      <w:r w:rsidR="00D370E3">
        <w:rPr>
          <w:rFonts w:ascii="Times" w:hAnsi="Times"/>
        </w:rPr>
        <w:t xml:space="preserve"> </w:t>
      </w:r>
      <w:r w:rsidR="00D370E3">
        <w:rPr>
          <w:rFonts w:ascii="Times" w:hAnsi="Times"/>
        </w:rPr>
        <w:fldChar w:fldCharType="begin" w:fldLock="1"/>
      </w:r>
      <w:r w:rsidR="002C3F47">
        <w:rPr>
          <w:rFonts w:ascii="Times" w:hAnsi="Times"/>
        </w:rPr>
        <w:instrText>ADDIN CSL_CITATION {"citationItems":[{"id":"ITEM-1","itemData":{"DOI":"10.1057/s41599-019-0319-5","ISSN":"2055-1045","abstract":"Following the birth in 2018 of two babies from embryos altered using CRISPR-Cas9, human germline gene editing (GGE) moved from abstract concern to reality. He Jiankui, the scientist responsible, has been roundly condemned by most scientific, legal and ethical commentators. However, opinions remain divided on whether GGE could be acceptably used in the future, and how, or if it should be prohibited entirely. The many reviews, summits, positions statements and high-level meetings that have accompanied the emergence of CRISPR technology acknowledge this, calling for greater public engagement to help reach a consensus on how to proceed. These calls are laudable but far from unproblematic. Consensus is not only hugely challenging to reach, but difficult to measure and to know when it might be achieved. Engagement is clearly desirable, but engagement strategies need to avoid the limitations of previous encounters between publics and biotechnology. Here we set CRISPR in the context of the biotechnology and fertility industries to illustrate the lessons to be learned. In particular we demonstrate the importance of avoiding a ‘deficit mode’ in which resistance is attributed to a lack of public understanding of science, addressing the separation of technical safety criteria from ethical and social matters, and ensuring the scope of the debate includes the political-economic context in which science is conducted and new products and services are brought to market. Through this history, we draw on Mary Douglas’ classic anthropological notion of ‘matter out of place’ to explain why biotechnologies evoke feelings of unease and anxiety, and recommend this as a model for rehabilitating lay apprehension about novel biological technologies as legitimate matters of concern in future engagement exercises about GGE.","author":[{"dropping-particle":"","family":"Morrison","given":"Michael","non-dropping-particle":"","parse-names":false,"suffix":""},{"dropping-particle":"","family":"Saille","given":"Stevienna","non-dropping-particle":"de","parse-names":false,"suffix":""}],"container-title":"Palgrave Communications","id":"ITEM-1","issue":"1","issued":{"date-parts":[["2019"]]},"page":"110","title":"CRISPR in context: towards a socially responsible debate on embryo editing","type":"article-journal","volume":"5"},"uris":["http://www.mendeley.com/documents/?uuid=0d776e10-84bd-468a-b5f3-903b3006804c"]}],"mendeley":{"formattedCitation":"[10]","plainTextFormattedCitation":"[10]","previouslyFormattedCitation":"[10]"},"properties":{"noteIndex":0},"schema":"https://github.com/citation-style-language/schema/raw/master/csl-citation.json"}</w:instrText>
      </w:r>
      <w:r w:rsidR="00D370E3">
        <w:rPr>
          <w:rFonts w:ascii="Times" w:hAnsi="Times"/>
        </w:rPr>
        <w:fldChar w:fldCharType="separate"/>
      </w:r>
      <w:r w:rsidR="002C3F47" w:rsidRPr="002C3F47">
        <w:rPr>
          <w:rFonts w:ascii="Times" w:hAnsi="Times"/>
          <w:noProof/>
        </w:rPr>
        <w:t>[10]</w:t>
      </w:r>
      <w:r w:rsidR="00D370E3">
        <w:rPr>
          <w:rFonts w:ascii="Times" w:hAnsi="Times"/>
        </w:rPr>
        <w:fldChar w:fldCharType="end"/>
      </w:r>
      <w:r w:rsidR="004C50E7">
        <w:rPr>
          <w:rFonts w:ascii="Times" w:hAnsi="Times"/>
        </w:rPr>
        <w:t xml:space="preserve">. There are many people who are uncomfortable with the idea of using gene editing technology to prevent illnesses, and it should always be the people receiving care (in this case, patients and their families with genetic predispositions to illnesses) who dictate the </w:t>
      </w:r>
      <w:r w:rsidR="00923891">
        <w:rPr>
          <w:rFonts w:ascii="Times" w:hAnsi="Times"/>
        </w:rPr>
        <w:t xml:space="preserve">way </w:t>
      </w:r>
      <w:r w:rsidR="004C50E7">
        <w:rPr>
          <w:rFonts w:ascii="Times" w:hAnsi="Times"/>
        </w:rPr>
        <w:t xml:space="preserve">that technology is to be </w:t>
      </w:r>
      <w:r w:rsidR="004C50E7">
        <w:rPr>
          <w:rFonts w:ascii="Times" w:hAnsi="Times"/>
        </w:rPr>
        <w:lastRenderedPageBreak/>
        <w:t>used</w:t>
      </w:r>
      <w:r w:rsidR="00EC2FE2">
        <w:rPr>
          <w:rFonts w:ascii="Times" w:hAnsi="Times"/>
        </w:rPr>
        <w:t xml:space="preserve"> </w:t>
      </w:r>
      <w:r w:rsidR="00EC2FE2">
        <w:rPr>
          <w:rFonts w:ascii="Times" w:hAnsi="Times"/>
        </w:rPr>
        <w:fldChar w:fldCharType="begin" w:fldLock="1"/>
      </w:r>
      <w:r w:rsidR="002C3F47">
        <w:rPr>
          <w:rFonts w:ascii="Times" w:hAnsi="Times"/>
        </w:rPr>
        <w:instrText>ADDIN CSL_CITATION {"citationItems":[{"id":"ITEM-1","itemData":{"author":[{"dropping-particle":"","family":"Funk","given":"Cary","non-dropping-particle":"","parse-names":false,"suffix":""},{"dropping-particle":"","family":"Hefferon","given":"Meg","non-dropping-particle":"","parse-names":false,"suffix":""}],"container-title":"Pew Research Centre","id":"ITEM-1","issue":"July","issued":{"date-parts":[["2018"]]},"title":"Public Views of Gene Editing for Babies Depend on How It Would Be Used","type":"article-magazine"},"uris":["http://www.mendeley.com/documents/?uuid=f620f16e-ebf7-4c81-92b4-d0704c1526d7"]}],"mendeley":{"formattedCitation":"[11]","plainTextFormattedCitation":"[11]","previouslyFormattedCitation":"[11]"},"properties":{"noteIndex":0},"schema":"https://github.com/citation-style-language/schema/raw/master/csl-citation.json"}</w:instrText>
      </w:r>
      <w:r w:rsidR="00EC2FE2">
        <w:rPr>
          <w:rFonts w:ascii="Times" w:hAnsi="Times"/>
        </w:rPr>
        <w:fldChar w:fldCharType="separate"/>
      </w:r>
      <w:r w:rsidR="002C3F47" w:rsidRPr="002C3F47">
        <w:rPr>
          <w:rFonts w:ascii="Times" w:hAnsi="Times"/>
          <w:noProof/>
        </w:rPr>
        <w:t>[11]</w:t>
      </w:r>
      <w:r w:rsidR="00EC2FE2">
        <w:rPr>
          <w:rFonts w:ascii="Times" w:hAnsi="Times"/>
        </w:rPr>
        <w:fldChar w:fldCharType="end"/>
      </w:r>
      <w:r w:rsidR="004C50E7">
        <w:rPr>
          <w:rFonts w:ascii="Times" w:hAnsi="Times"/>
        </w:rPr>
        <w:t xml:space="preserve">. If you’re interested in reading less about the science of CRISPR, which I have </w:t>
      </w:r>
      <w:r w:rsidR="004C50E7" w:rsidRPr="000549A5">
        <w:rPr>
          <w:rFonts w:ascii="Times" w:hAnsi="Times"/>
        </w:rPr>
        <w:t xml:space="preserve">discussed here, and more about </w:t>
      </w:r>
      <w:r w:rsidR="002C3F47">
        <w:rPr>
          <w:rFonts w:ascii="Times" w:hAnsi="Times"/>
        </w:rPr>
        <w:t>the surrounding ethics</w:t>
      </w:r>
      <w:r w:rsidR="004C50E7" w:rsidRPr="000549A5">
        <w:rPr>
          <w:rFonts w:ascii="Times" w:hAnsi="Times"/>
        </w:rPr>
        <w:t>, I recommend these pieces to start</w:t>
      </w:r>
      <w:r w:rsidR="000549A5" w:rsidRPr="000549A5">
        <w:rPr>
          <w:rFonts w:ascii="Times" w:hAnsi="Times"/>
        </w:rPr>
        <w:t>:</w:t>
      </w:r>
    </w:p>
    <w:p w14:paraId="66957A2B" w14:textId="1F230FF6" w:rsidR="000549A5" w:rsidRDefault="000549A5" w:rsidP="000549A5">
      <w:pPr>
        <w:pStyle w:val="Heading1"/>
        <w:numPr>
          <w:ilvl w:val="0"/>
          <w:numId w:val="1"/>
        </w:numPr>
        <w:spacing w:before="0" w:beforeAutospacing="0" w:after="0" w:afterAutospacing="0"/>
        <w:rPr>
          <w:rFonts w:ascii="Times" w:hAnsi="Times"/>
          <w:b w:val="0"/>
          <w:bCs w:val="0"/>
          <w:sz w:val="24"/>
          <w:szCs w:val="24"/>
        </w:rPr>
      </w:pPr>
      <w:r w:rsidRPr="000549A5">
        <w:rPr>
          <w:rFonts w:ascii="Times" w:hAnsi="Times"/>
          <w:b w:val="0"/>
          <w:bCs w:val="0"/>
          <w:sz w:val="24"/>
          <w:szCs w:val="24"/>
        </w:rPr>
        <w:t>The CRISPR Baby Scandal Gets Worse by the Day</w:t>
      </w:r>
      <w:r>
        <w:rPr>
          <w:rFonts w:ascii="Times" w:hAnsi="Times"/>
          <w:b w:val="0"/>
          <w:bCs w:val="0"/>
          <w:sz w:val="24"/>
          <w:szCs w:val="24"/>
        </w:rPr>
        <w:t xml:space="preserve">. Ed Yong, The Atlantic 2018. </w:t>
      </w:r>
      <w:hyperlink r:id="rId12" w:anchor="note" w:history="1">
        <w:r w:rsidRPr="00407437">
          <w:rPr>
            <w:rStyle w:val="Hyperlink"/>
            <w:rFonts w:ascii="Times" w:hAnsi="Times"/>
            <w:b w:val="0"/>
            <w:bCs w:val="0"/>
            <w:sz w:val="24"/>
            <w:szCs w:val="24"/>
          </w:rPr>
          <w:t>https://www.theatlantic.com/science/archive/2018/12/15-worrying-things-about-crispr-babies-scandal/577234/#note</w:t>
        </w:r>
      </w:hyperlink>
    </w:p>
    <w:p w14:paraId="5A8D969C" w14:textId="70D15CA0" w:rsidR="000549A5" w:rsidRPr="000549A5" w:rsidRDefault="000549A5" w:rsidP="000549A5">
      <w:pPr>
        <w:pStyle w:val="Heading1"/>
        <w:numPr>
          <w:ilvl w:val="0"/>
          <w:numId w:val="1"/>
        </w:numPr>
        <w:spacing w:before="0" w:beforeAutospacing="0" w:after="0" w:afterAutospacing="0"/>
        <w:rPr>
          <w:rFonts w:ascii="Times" w:hAnsi="Times"/>
          <w:b w:val="0"/>
          <w:bCs w:val="0"/>
          <w:sz w:val="24"/>
          <w:szCs w:val="24"/>
        </w:rPr>
      </w:pPr>
      <w:r w:rsidRPr="000549A5">
        <w:rPr>
          <w:rFonts w:ascii="Times" w:hAnsi="Times" w:cs="Arial"/>
          <w:b w:val="0"/>
          <w:bCs w:val="0"/>
          <w:color w:val="000000"/>
          <w:sz w:val="24"/>
          <w:szCs w:val="24"/>
        </w:rPr>
        <w:t>‘Science is not ready’: China scientist’s gene editing slammed as unethical, dangerous</w:t>
      </w:r>
      <w:r>
        <w:rPr>
          <w:rFonts w:ascii="Times" w:hAnsi="Times" w:cs="Arial"/>
          <w:b w:val="0"/>
          <w:bCs w:val="0"/>
          <w:color w:val="000000"/>
          <w:sz w:val="24"/>
          <w:szCs w:val="24"/>
        </w:rPr>
        <w:t xml:space="preserve">. Rebecca Joseph, November 2018. </w:t>
      </w:r>
      <w:hyperlink r:id="rId13" w:history="1">
        <w:r w:rsidRPr="00407437">
          <w:rPr>
            <w:rStyle w:val="Hyperlink"/>
            <w:rFonts w:ascii="Times" w:hAnsi="Times" w:cs="Arial"/>
            <w:b w:val="0"/>
            <w:bCs w:val="0"/>
            <w:sz w:val="24"/>
            <w:szCs w:val="24"/>
          </w:rPr>
          <w:t>https://globalnews.ca/news/4703130/gene-editing-babies-ethics-investigation/</w:t>
        </w:r>
      </w:hyperlink>
    </w:p>
    <w:p w14:paraId="03732345" w14:textId="22D00F7D" w:rsidR="000549A5" w:rsidRDefault="000549A5" w:rsidP="000549A5">
      <w:pPr>
        <w:pStyle w:val="Heading1"/>
        <w:numPr>
          <w:ilvl w:val="0"/>
          <w:numId w:val="1"/>
        </w:numPr>
        <w:spacing w:before="0" w:beforeAutospacing="0" w:after="0" w:afterAutospacing="0"/>
        <w:rPr>
          <w:rFonts w:ascii="Times" w:hAnsi="Times"/>
          <w:b w:val="0"/>
          <w:bCs w:val="0"/>
          <w:sz w:val="24"/>
          <w:szCs w:val="24"/>
        </w:rPr>
      </w:pPr>
      <w:r w:rsidRPr="000549A5">
        <w:rPr>
          <w:b w:val="0"/>
          <w:bCs w:val="0"/>
          <w:sz w:val="24"/>
          <w:szCs w:val="24"/>
        </w:rPr>
        <w:t>What's next for the CRISPR babies?</w:t>
      </w:r>
      <w:r>
        <w:rPr>
          <w:b w:val="0"/>
          <w:bCs w:val="0"/>
          <w:sz w:val="24"/>
          <w:szCs w:val="24"/>
        </w:rPr>
        <w:t xml:space="preserve"> David </w:t>
      </w:r>
      <w:proofErr w:type="spellStart"/>
      <w:r w:rsidRPr="000549A5">
        <w:rPr>
          <w:b w:val="0"/>
          <w:bCs w:val="0"/>
          <w:sz w:val="24"/>
          <w:szCs w:val="24"/>
        </w:rPr>
        <w:t>Cyranoski</w:t>
      </w:r>
      <w:proofErr w:type="spellEnd"/>
      <w:r>
        <w:rPr>
          <w:b w:val="0"/>
          <w:bCs w:val="0"/>
          <w:sz w:val="24"/>
          <w:szCs w:val="24"/>
        </w:rPr>
        <w:t xml:space="preserve">, Nature 2018. </w:t>
      </w:r>
      <w:hyperlink r:id="rId14" w:history="1">
        <w:r w:rsidRPr="000549A5">
          <w:rPr>
            <w:rStyle w:val="Hyperlink"/>
            <w:rFonts w:ascii="Times" w:hAnsi="Times"/>
            <w:b w:val="0"/>
            <w:bCs w:val="0"/>
            <w:sz w:val="24"/>
            <w:szCs w:val="24"/>
          </w:rPr>
          <w:t>https://www.nature.com/articles/d41586-019-00673-1</w:t>
        </w:r>
      </w:hyperlink>
    </w:p>
    <w:p w14:paraId="4108BEF3" w14:textId="4AAE7BCC" w:rsidR="000549A5" w:rsidRPr="000549A5" w:rsidRDefault="000549A5" w:rsidP="000549A5">
      <w:pPr>
        <w:pStyle w:val="Heading1"/>
        <w:numPr>
          <w:ilvl w:val="0"/>
          <w:numId w:val="1"/>
        </w:numPr>
        <w:spacing w:before="0" w:beforeAutospacing="0" w:after="0" w:afterAutospacing="0"/>
        <w:rPr>
          <w:rFonts w:ascii="Times" w:hAnsi="Times"/>
          <w:b w:val="0"/>
          <w:bCs w:val="0"/>
          <w:sz w:val="24"/>
          <w:szCs w:val="24"/>
        </w:rPr>
      </w:pPr>
      <w:r>
        <w:rPr>
          <w:rFonts w:ascii="Times" w:hAnsi="Times"/>
          <w:b w:val="0"/>
          <w:bCs w:val="0"/>
          <w:sz w:val="24"/>
          <w:szCs w:val="24"/>
        </w:rPr>
        <w:t xml:space="preserve">“CRISPR babies” are still too risky, says influential panel. Heidi Ledford, Nature 2020. </w:t>
      </w:r>
      <w:hyperlink r:id="rId15" w:history="1">
        <w:r w:rsidRPr="00407437">
          <w:rPr>
            <w:rStyle w:val="Hyperlink"/>
            <w:rFonts w:ascii="Times" w:hAnsi="Times"/>
            <w:b w:val="0"/>
            <w:bCs w:val="0"/>
            <w:sz w:val="24"/>
            <w:szCs w:val="24"/>
          </w:rPr>
          <w:t>https://www.nature.com/articles/d41586-020-02538-4</w:t>
        </w:r>
      </w:hyperlink>
    </w:p>
    <w:p w14:paraId="08F192DB" w14:textId="77777777" w:rsidR="000549A5" w:rsidRPr="000549A5" w:rsidRDefault="000549A5" w:rsidP="000549A5">
      <w:pPr>
        <w:rPr>
          <w:rFonts w:ascii="Times" w:hAnsi="Times"/>
        </w:rPr>
      </w:pPr>
    </w:p>
    <w:p w14:paraId="23D95290" w14:textId="529B5E08" w:rsidR="004C50E7" w:rsidRPr="000549A5" w:rsidRDefault="004C50E7" w:rsidP="00317BCE">
      <w:pPr>
        <w:spacing w:line="480" w:lineRule="auto"/>
        <w:rPr>
          <w:rFonts w:ascii="Times" w:hAnsi="Times"/>
        </w:rPr>
      </w:pPr>
      <w:r w:rsidRPr="000549A5">
        <w:rPr>
          <w:rFonts w:ascii="Times" w:hAnsi="Times"/>
        </w:rPr>
        <w:t xml:space="preserve"> </w:t>
      </w:r>
    </w:p>
    <w:p w14:paraId="55E37B0F" w14:textId="059D9CCF" w:rsidR="004C50E7" w:rsidRDefault="004C50E7" w:rsidP="00317BCE">
      <w:pPr>
        <w:spacing w:line="480" w:lineRule="auto"/>
        <w:rPr>
          <w:rFonts w:ascii="Times" w:hAnsi="Times"/>
        </w:rPr>
      </w:pPr>
      <w:r w:rsidRPr="000549A5">
        <w:rPr>
          <w:rFonts w:ascii="Times" w:hAnsi="Times"/>
        </w:rPr>
        <w:t>As a single-gene-editing technology, there are</w:t>
      </w:r>
      <w:r>
        <w:rPr>
          <w:rFonts w:ascii="Times" w:hAnsi="Times"/>
        </w:rPr>
        <w:t xml:space="preserve"> </w:t>
      </w:r>
      <w:r w:rsidR="003C1B99">
        <w:rPr>
          <w:rFonts w:ascii="Times" w:hAnsi="Times"/>
        </w:rPr>
        <w:t>limits to what CRISPR/Cas9</w:t>
      </w:r>
      <w:r>
        <w:rPr>
          <w:rFonts w:ascii="Times" w:hAnsi="Times"/>
        </w:rPr>
        <w:t xml:space="preserve"> physically can and cannot be used for. Gene editing is a science like any other, and its applications and outcomes are limited by the biological realities of human development, genetic inheritance, and the role of individual genes on overall human traits. Understanding the way </w:t>
      </w:r>
      <w:r w:rsidR="003C1B99">
        <w:rPr>
          <w:rFonts w:ascii="Times" w:hAnsi="Times"/>
        </w:rPr>
        <w:t>th</w:t>
      </w:r>
      <w:r w:rsidR="00923891">
        <w:rPr>
          <w:rFonts w:ascii="Times" w:hAnsi="Times"/>
        </w:rPr>
        <w:t>is</w:t>
      </w:r>
      <w:r>
        <w:rPr>
          <w:rFonts w:ascii="Times" w:hAnsi="Times"/>
        </w:rPr>
        <w:t xml:space="preserve"> technology works is an important part of discussing how it should be used</w:t>
      </w:r>
      <w:r w:rsidR="003C1B99">
        <w:rPr>
          <w:rFonts w:ascii="Times" w:hAnsi="Times"/>
        </w:rPr>
        <w:t xml:space="preserve">, and that’s a conversation that everyone </w:t>
      </w:r>
      <w:r w:rsidR="007D3AE6">
        <w:rPr>
          <w:rFonts w:ascii="Times" w:hAnsi="Times"/>
        </w:rPr>
        <w:t xml:space="preserve">(including non-science podcast hosts!) </w:t>
      </w:r>
      <w:r w:rsidR="003C1B99">
        <w:rPr>
          <w:rFonts w:ascii="Times" w:hAnsi="Times"/>
        </w:rPr>
        <w:t>should be a part of</w:t>
      </w:r>
      <w:r w:rsidR="00034153">
        <w:rPr>
          <w:rFonts w:ascii="Times" w:hAnsi="Times"/>
        </w:rPr>
        <w:t>.</w:t>
      </w:r>
    </w:p>
    <w:p w14:paraId="44AA8251" w14:textId="5C5631D5" w:rsidR="00034153" w:rsidRDefault="00034153" w:rsidP="00317BCE">
      <w:pPr>
        <w:spacing w:line="480" w:lineRule="auto"/>
        <w:rPr>
          <w:rFonts w:ascii="Times" w:hAnsi="Times"/>
        </w:rPr>
      </w:pPr>
    </w:p>
    <w:p w14:paraId="71C296C9" w14:textId="4E5E5319" w:rsidR="00034153" w:rsidRPr="00034153" w:rsidRDefault="00034153" w:rsidP="00317BCE">
      <w:pPr>
        <w:spacing w:line="480" w:lineRule="auto"/>
        <w:rPr>
          <w:rFonts w:ascii="Times" w:hAnsi="Times"/>
          <w:u w:val="single"/>
        </w:rPr>
      </w:pPr>
      <w:r>
        <w:rPr>
          <w:rFonts w:ascii="Times" w:hAnsi="Times"/>
          <w:u w:val="single"/>
        </w:rPr>
        <w:t>References</w:t>
      </w:r>
    </w:p>
    <w:p w14:paraId="3BA84307" w14:textId="53D65FF4" w:rsidR="00FF0DB4" w:rsidRPr="00FF0DB4" w:rsidRDefault="00034153" w:rsidP="00FF0DB4">
      <w:pPr>
        <w:widowControl w:val="0"/>
        <w:autoSpaceDE w:val="0"/>
        <w:autoSpaceDN w:val="0"/>
        <w:adjustRightInd w:val="0"/>
        <w:spacing w:line="480" w:lineRule="auto"/>
        <w:ind w:left="640" w:hanging="640"/>
        <w:rPr>
          <w:rFonts w:ascii="Times" w:hAnsi="Times"/>
          <w:noProof/>
          <w:lang w:val="en-US"/>
        </w:rPr>
      </w:pPr>
      <w:r>
        <w:rPr>
          <w:rFonts w:ascii="Times" w:hAnsi="Times"/>
        </w:rPr>
        <w:fldChar w:fldCharType="begin" w:fldLock="1"/>
      </w:r>
      <w:r>
        <w:rPr>
          <w:rFonts w:ascii="Times" w:hAnsi="Times"/>
        </w:rPr>
        <w:instrText xml:space="preserve">ADDIN Mendeley Bibliography CSL_BIBLIOGRAPHY </w:instrText>
      </w:r>
      <w:r>
        <w:rPr>
          <w:rFonts w:ascii="Times" w:hAnsi="Times"/>
        </w:rPr>
        <w:fldChar w:fldCharType="separate"/>
      </w:r>
      <w:r w:rsidR="00FF0DB4" w:rsidRPr="00FF0DB4">
        <w:rPr>
          <w:rFonts w:ascii="Times" w:hAnsi="Times"/>
          <w:noProof/>
          <w:lang w:val="en-US"/>
        </w:rPr>
        <w:t xml:space="preserve">1. </w:t>
      </w:r>
      <w:r w:rsidR="00FF0DB4" w:rsidRPr="00FF0DB4">
        <w:rPr>
          <w:rFonts w:ascii="Times" w:hAnsi="Times"/>
          <w:noProof/>
          <w:lang w:val="en-US"/>
        </w:rPr>
        <w:tab/>
        <w:t xml:space="preserve">Cyranoski D, Ledford H. Genome-edited baby claim provokes international outcry. Nature. 2018;563(7733):607–8. </w:t>
      </w:r>
    </w:p>
    <w:p w14:paraId="41203AE9"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t xml:space="preserve">2. </w:t>
      </w:r>
      <w:r w:rsidRPr="00FF0DB4">
        <w:rPr>
          <w:rFonts w:ascii="Times" w:hAnsi="Times"/>
          <w:noProof/>
          <w:lang w:val="en-US"/>
        </w:rPr>
        <w:tab/>
        <w:t xml:space="preserve">Cyranoski D. What CRISPR-baby prison sentences mean for research. Nature. 2020;16(4):5–5. </w:t>
      </w:r>
    </w:p>
    <w:p w14:paraId="0C80CE8B"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t xml:space="preserve">3. </w:t>
      </w:r>
      <w:r w:rsidRPr="00FF0DB4">
        <w:rPr>
          <w:rFonts w:ascii="Times" w:hAnsi="Times"/>
          <w:noProof/>
          <w:lang w:val="en-US"/>
        </w:rPr>
        <w:tab/>
        <w:t xml:space="preserve">Jinek M, Chylinski K, Fonfara I, Hauer M, Doudna JA, Charpentier E. A Programmable Dual-RNA–Guided DNA Endonuclease in Adaptive Bacterial Immunity. Science (80- ). 2012 Aug 17;337(6096):816 LP – 821. </w:t>
      </w:r>
    </w:p>
    <w:p w14:paraId="4480726D"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lastRenderedPageBreak/>
        <w:t xml:space="preserve">4. </w:t>
      </w:r>
      <w:r w:rsidRPr="00FF0DB4">
        <w:rPr>
          <w:rFonts w:ascii="Times" w:hAnsi="Times"/>
          <w:noProof/>
          <w:lang w:val="en-US"/>
        </w:rPr>
        <w:tab/>
        <w:t xml:space="preserve">Monteys AM, Ebanks SA, Keiser MS, Davidson BL. CRISPR/Cas9 Editing of the Mutant Huntingtin Allele In Vitro and In Vivo. Mol Ther. 2017 Jan;25(1):12–23. </w:t>
      </w:r>
    </w:p>
    <w:p w14:paraId="0EB2A7D4"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t xml:space="preserve">5. </w:t>
      </w:r>
      <w:r w:rsidRPr="00FF0DB4">
        <w:rPr>
          <w:rFonts w:ascii="Times" w:hAnsi="Times"/>
          <w:noProof/>
          <w:lang w:val="en-US"/>
        </w:rPr>
        <w:tab/>
        <w:t xml:space="preserve">Frangoul H, Altshuler D, Cappellini MD, Chen Y-S, Domm J, Eustace BK, et al. CRISPR-Cas9 Gene Editing for Sickle Cell Disease and β-Thalassemia. N Engl J Med. 2020 Dec 5; </w:t>
      </w:r>
    </w:p>
    <w:p w14:paraId="76DD1687"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t xml:space="preserve">6. </w:t>
      </w:r>
      <w:r w:rsidRPr="00FF0DB4">
        <w:rPr>
          <w:rFonts w:ascii="Times" w:hAnsi="Times"/>
          <w:noProof/>
          <w:lang w:val="en-US"/>
        </w:rPr>
        <w:tab/>
        <w:t>Fernholm A, Barnes C. THE NOBEL PRIZE IN CHEMISTRY 2020 Genetic scissors</w:t>
      </w:r>
      <w:r w:rsidRPr="00FF0DB4">
        <w:rPr>
          <w:noProof/>
          <w:lang w:val="en-US"/>
        </w:rPr>
        <w:t> </w:t>
      </w:r>
      <w:r w:rsidRPr="00FF0DB4">
        <w:rPr>
          <w:rFonts w:ascii="Times" w:hAnsi="Times"/>
          <w:noProof/>
          <w:lang w:val="en-US"/>
        </w:rPr>
        <w:t xml:space="preserve">: a tool for rewriting the code of life. Nobel Prize. 2020;8. </w:t>
      </w:r>
    </w:p>
    <w:p w14:paraId="1AB620D2"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t xml:space="preserve">7. </w:t>
      </w:r>
      <w:r w:rsidRPr="00FF0DB4">
        <w:rPr>
          <w:rFonts w:ascii="Times" w:hAnsi="Times"/>
          <w:noProof/>
          <w:lang w:val="en-US"/>
        </w:rPr>
        <w:tab/>
        <w:t xml:space="preserve">Aranda-Anzaldo A. The post-mitotic state in neurons correlates with a stable nuclear higher-order structure. Commun Integr Biol. 2012 Mar 1;5(2):134–9. </w:t>
      </w:r>
    </w:p>
    <w:p w14:paraId="5815E1CB"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t xml:space="preserve">8. </w:t>
      </w:r>
      <w:r w:rsidRPr="00FF0DB4">
        <w:rPr>
          <w:rFonts w:ascii="Times" w:hAnsi="Times"/>
          <w:noProof/>
          <w:lang w:val="en-US"/>
        </w:rPr>
        <w:tab/>
        <w:t xml:space="preserve">Kuchenbaecker KB, Hopper JL, Barnes DR, Phillips K-A, Mooij TM, Roos-Blom M-J, et al. Risks of Breast, Ovarian, and Contralateral Breast Cancer for BRCA1 and BRCA2 Mutation Carriers. JAMA. 2017 Jun 20;317(23):2402–16. </w:t>
      </w:r>
    </w:p>
    <w:p w14:paraId="5A8409DA"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t xml:space="preserve">9. </w:t>
      </w:r>
      <w:r w:rsidRPr="00FF0DB4">
        <w:rPr>
          <w:rFonts w:ascii="Times" w:hAnsi="Times"/>
          <w:noProof/>
          <w:lang w:val="en-US"/>
        </w:rPr>
        <w:tab/>
        <w:t xml:space="preserve">Boyle EA, Li YI, Pritchard JK. An Expanded View of Complex Traits: From Polygenic to Omnigenic. Cell. 2017 Jun 15;169(7):1177–86. </w:t>
      </w:r>
    </w:p>
    <w:p w14:paraId="167AD99F" w14:textId="77777777" w:rsidR="00FF0DB4" w:rsidRPr="00FF0DB4" w:rsidRDefault="00FF0DB4" w:rsidP="00FF0DB4">
      <w:pPr>
        <w:widowControl w:val="0"/>
        <w:autoSpaceDE w:val="0"/>
        <w:autoSpaceDN w:val="0"/>
        <w:adjustRightInd w:val="0"/>
        <w:spacing w:line="480" w:lineRule="auto"/>
        <w:ind w:left="640" w:hanging="640"/>
        <w:rPr>
          <w:rFonts w:ascii="Times" w:hAnsi="Times"/>
          <w:noProof/>
          <w:lang w:val="en-US"/>
        </w:rPr>
      </w:pPr>
      <w:r w:rsidRPr="00FF0DB4">
        <w:rPr>
          <w:rFonts w:ascii="Times" w:hAnsi="Times"/>
          <w:noProof/>
          <w:lang w:val="en-US"/>
        </w:rPr>
        <w:t xml:space="preserve">10. </w:t>
      </w:r>
      <w:r w:rsidRPr="00FF0DB4">
        <w:rPr>
          <w:rFonts w:ascii="Times" w:hAnsi="Times"/>
          <w:noProof/>
          <w:lang w:val="en-US"/>
        </w:rPr>
        <w:tab/>
        <w:t xml:space="preserve">Morrison M, de Saille S. CRISPR in context: towards a socially responsible debate on embryo editing. Palgrave Commun. 2019;5(1):110. </w:t>
      </w:r>
    </w:p>
    <w:p w14:paraId="01FB720C" w14:textId="77777777" w:rsidR="00FF0DB4" w:rsidRPr="00FF0DB4" w:rsidRDefault="00FF0DB4" w:rsidP="00FF0DB4">
      <w:pPr>
        <w:widowControl w:val="0"/>
        <w:autoSpaceDE w:val="0"/>
        <w:autoSpaceDN w:val="0"/>
        <w:adjustRightInd w:val="0"/>
        <w:spacing w:line="480" w:lineRule="auto"/>
        <w:ind w:left="640" w:hanging="640"/>
        <w:rPr>
          <w:rFonts w:ascii="Times" w:hAnsi="Times"/>
          <w:noProof/>
        </w:rPr>
      </w:pPr>
      <w:r w:rsidRPr="00FF0DB4">
        <w:rPr>
          <w:rFonts w:ascii="Times" w:hAnsi="Times"/>
          <w:noProof/>
          <w:lang w:val="en-US"/>
        </w:rPr>
        <w:t xml:space="preserve">11. </w:t>
      </w:r>
      <w:r w:rsidRPr="00FF0DB4">
        <w:rPr>
          <w:rFonts w:ascii="Times" w:hAnsi="Times"/>
          <w:noProof/>
          <w:lang w:val="en-US"/>
        </w:rPr>
        <w:tab/>
        <w:t xml:space="preserve">Funk C, Hefferon M. Public Views of Gene Editing for Babies Depend on How It Would Be Used. Pew Research Centre. 2018;(July). </w:t>
      </w:r>
    </w:p>
    <w:p w14:paraId="3414C231" w14:textId="2652DC33" w:rsidR="0039291F" w:rsidRDefault="00034153" w:rsidP="00FF0DB4">
      <w:pPr>
        <w:widowControl w:val="0"/>
        <w:autoSpaceDE w:val="0"/>
        <w:autoSpaceDN w:val="0"/>
        <w:adjustRightInd w:val="0"/>
        <w:spacing w:line="480" w:lineRule="auto"/>
        <w:ind w:left="640" w:hanging="640"/>
        <w:rPr>
          <w:rFonts w:ascii="Times" w:hAnsi="Times"/>
        </w:rPr>
      </w:pPr>
      <w:r>
        <w:rPr>
          <w:rFonts w:ascii="Times" w:hAnsi="Times"/>
        </w:rPr>
        <w:fldChar w:fldCharType="end"/>
      </w:r>
    </w:p>
    <w:p w14:paraId="00DEC6C1" w14:textId="17AA80E6" w:rsidR="0039291F" w:rsidRPr="0023325B" w:rsidRDefault="0023325B" w:rsidP="00317BCE">
      <w:pPr>
        <w:spacing w:line="480" w:lineRule="auto"/>
        <w:rPr>
          <w:rFonts w:ascii="Times" w:hAnsi="Times"/>
        </w:rPr>
      </w:pPr>
      <w:r>
        <w:rPr>
          <w:rFonts w:ascii="Times" w:hAnsi="Times"/>
        </w:rPr>
        <w:t xml:space="preserve"> </w:t>
      </w:r>
    </w:p>
    <w:sectPr w:rsidR="0039291F" w:rsidRPr="0023325B" w:rsidSect="00656B5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rian Nghiem" w:date="2021-01-14T13:33:00Z" w:initials="BN">
    <w:p w14:paraId="4C8C34B1" w14:textId="2EC891F3" w:rsidR="000326AF" w:rsidRDefault="000326AF">
      <w:pPr>
        <w:pStyle w:val="CommentText"/>
      </w:pPr>
      <w:r>
        <w:rPr>
          <w:rStyle w:val="CommentReference"/>
        </w:rPr>
        <w:annotationRef/>
      </w:r>
      <w:r>
        <w:t>there are exceptions?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8C34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C6BE" w16cex:dateUtc="2021-01-14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8C34B1" w16cid:durableId="23AAC6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AA6A44"/>
    <w:multiLevelType w:val="hybridMultilevel"/>
    <w:tmpl w:val="360012EE"/>
    <w:lvl w:ilvl="0" w:tplc="B0844A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an Nghiem">
    <w15:presenceInfo w15:providerId="Windows Live" w15:userId="577b6f1b3889c6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87"/>
    <w:rsid w:val="000326AF"/>
    <w:rsid w:val="00034153"/>
    <w:rsid w:val="000549A5"/>
    <w:rsid w:val="00065E57"/>
    <w:rsid w:val="00067FD8"/>
    <w:rsid w:val="00085F6D"/>
    <w:rsid w:val="000F4565"/>
    <w:rsid w:val="000F6626"/>
    <w:rsid w:val="00112EF8"/>
    <w:rsid w:val="00163754"/>
    <w:rsid w:val="0023325B"/>
    <w:rsid w:val="0029272E"/>
    <w:rsid w:val="002B5197"/>
    <w:rsid w:val="002C3F47"/>
    <w:rsid w:val="002F01B1"/>
    <w:rsid w:val="00317BCE"/>
    <w:rsid w:val="00343786"/>
    <w:rsid w:val="00362436"/>
    <w:rsid w:val="0039291F"/>
    <w:rsid w:val="003C1B99"/>
    <w:rsid w:val="00405EC2"/>
    <w:rsid w:val="004217D5"/>
    <w:rsid w:val="0042265D"/>
    <w:rsid w:val="00430EDC"/>
    <w:rsid w:val="0046446E"/>
    <w:rsid w:val="004C50E7"/>
    <w:rsid w:val="0050441A"/>
    <w:rsid w:val="00544FD2"/>
    <w:rsid w:val="00574120"/>
    <w:rsid w:val="005A7CF1"/>
    <w:rsid w:val="005B62F8"/>
    <w:rsid w:val="0060140A"/>
    <w:rsid w:val="0061093D"/>
    <w:rsid w:val="0063353B"/>
    <w:rsid w:val="00642130"/>
    <w:rsid w:val="00656B56"/>
    <w:rsid w:val="006A4D5B"/>
    <w:rsid w:val="006C04F8"/>
    <w:rsid w:val="00713E27"/>
    <w:rsid w:val="00754D46"/>
    <w:rsid w:val="00773ECC"/>
    <w:rsid w:val="007C1298"/>
    <w:rsid w:val="007D3AE6"/>
    <w:rsid w:val="007D751D"/>
    <w:rsid w:val="00803B55"/>
    <w:rsid w:val="00842E7C"/>
    <w:rsid w:val="008E6636"/>
    <w:rsid w:val="00923891"/>
    <w:rsid w:val="0098435A"/>
    <w:rsid w:val="00AA15F3"/>
    <w:rsid w:val="00AA4C85"/>
    <w:rsid w:val="00B3020B"/>
    <w:rsid w:val="00B50ADA"/>
    <w:rsid w:val="00B712F9"/>
    <w:rsid w:val="00BF439D"/>
    <w:rsid w:val="00C2773B"/>
    <w:rsid w:val="00CE1EF2"/>
    <w:rsid w:val="00D10981"/>
    <w:rsid w:val="00D319C3"/>
    <w:rsid w:val="00D370E3"/>
    <w:rsid w:val="00D62728"/>
    <w:rsid w:val="00D67EAE"/>
    <w:rsid w:val="00D72C89"/>
    <w:rsid w:val="00E03E87"/>
    <w:rsid w:val="00E12C81"/>
    <w:rsid w:val="00E15D71"/>
    <w:rsid w:val="00EB5BF4"/>
    <w:rsid w:val="00EC2FE2"/>
    <w:rsid w:val="00EC5526"/>
    <w:rsid w:val="00FA013C"/>
    <w:rsid w:val="00FF0DB4"/>
    <w:rsid w:val="00FF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7959"/>
  <w14:defaultImageDpi w14:val="32767"/>
  <w15:chartTrackingRefBased/>
  <w15:docId w15:val="{E20271BE-E4A7-E849-B25D-0EDB5618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2FE2"/>
    <w:rPr>
      <w:rFonts w:ascii="Times New Roman" w:eastAsia="Times New Roman" w:hAnsi="Times New Roman" w:cs="Times New Roman"/>
      <w:lang w:val="en-CA"/>
    </w:rPr>
  </w:style>
  <w:style w:type="paragraph" w:styleId="Heading1">
    <w:name w:val="heading 1"/>
    <w:basedOn w:val="Normal"/>
    <w:link w:val="Heading1Char"/>
    <w:uiPriority w:val="9"/>
    <w:qFormat/>
    <w:rsid w:val="002F01B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FIGURE CAPS"/>
    <w:basedOn w:val="Normal"/>
    <w:autoRedefine/>
    <w:uiPriority w:val="99"/>
    <w:unhideWhenUsed/>
    <w:qFormat/>
    <w:rsid w:val="00713E27"/>
    <w:pPr>
      <w:spacing w:before="100" w:beforeAutospacing="1" w:after="100" w:afterAutospacing="1"/>
    </w:pPr>
  </w:style>
  <w:style w:type="character" w:customStyle="1" w:styleId="has-inline-color">
    <w:name w:val="has-inline-color"/>
    <w:basedOn w:val="DefaultParagraphFont"/>
    <w:rsid w:val="00D67EAE"/>
  </w:style>
  <w:style w:type="character" w:styleId="Strong">
    <w:name w:val="Strong"/>
    <w:basedOn w:val="DefaultParagraphFont"/>
    <w:uiPriority w:val="22"/>
    <w:qFormat/>
    <w:rsid w:val="00D67EAE"/>
    <w:rPr>
      <w:b/>
      <w:bCs/>
    </w:rPr>
  </w:style>
  <w:style w:type="character" w:customStyle="1" w:styleId="apple-converted-space">
    <w:name w:val="apple-converted-space"/>
    <w:basedOn w:val="DefaultParagraphFont"/>
    <w:rsid w:val="00D67EAE"/>
  </w:style>
  <w:style w:type="character" w:customStyle="1" w:styleId="Heading1Char">
    <w:name w:val="Heading 1 Char"/>
    <w:basedOn w:val="DefaultParagraphFont"/>
    <w:link w:val="Heading1"/>
    <w:uiPriority w:val="9"/>
    <w:rsid w:val="002F01B1"/>
    <w:rPr>
      <w:rFonts w:ascii="Times New Roman" w:eastAsia="Times New Roman" w:hAnsi="Times New Roman" w:cs="Times New Roman"/>
      <w:b/>
      <w:bCs/>
      <w:kern w:val="36"/>
      <w:sz w:val="48"/>
      <w:szCs w:val="48"/>
      <w:lang w:val="en-CA"/>
    </w:rPr>
  </w:style>
  <w:style w:type="character" w:styleId="Emphasis">
    <w:name w:val="Emphasis"/>
    <w:basedOn w:val="DefaultParagraphFont"/>
    <w:uiPriority w:val="20"/>
    <w:qFormat/>
    <w:rsid w:val="00EC2FE2"/>
    <w:rPr>
      <w:i/>
      <w:iCs/>
    </w:rPr>
  </w:style>
  <w:style w:type="character" w:styleId="Hyperlink">
    <w:name w:val="Hyperlink"/>
    <w:basedOn w:val="DefaultParagraphFont"/>
    <w:uiPriority w:val="99"/>
    <w:unhideWhenUsed/>
    <w:rsid w:val="000549A5"/>
    <w:rPr>
      <w:color w:val="0563C1" w:themeColor="hyperlink"/>
      <w:u w:val="single"/>
    </w:rPr>
  </w:style>
  <w:style w:type="character" w:styleId="UnresolvedMention">
    <w:name w:val="Unresolved Mention"/>
    <w:basedOn w:val="DefaultParagraphFont"/>
    <w:uiPriority w:val="99"/>
    <w:rsid w:val="000549A5"/>
    <w:rPr>
      <w:color w:val="605E5C"/>
      <w:shd w:val="clear" w:color="auto" w:fill="E1DFDD"/>
    </w:rPr>
  </w:style>
  <w:style w:type="character" w:styleId="CommentReference">
    <w:name w:val="annotation reference"/>
    <w:basedOn w:val="DefaultParagraphFont"/>
    <w:uiPriority w:val="99"/>
    <w:semiHidden/>
    <w:unhideWhenUsed/>
    <w:rsid w:val="00754D46"/>
    <w:rPr>
      <w:sz w:val="16"/>
      <w:szCs w:val="16"/>
    </w:rPr>
  </w:style>
  <w:style w:type="paragraph" w:styleId="CommentText">
    <w:name w:val="annotation text"/>
    <w:basedOn w:val="Normal"/>
    <w:link w:val="CommentTextChar"/>
    <w:uiPriority w:val="99"/>
    <w:semiHidden/>
    <w:unhideWhenUsed/>
    <w:rsid w:val="00754D46"/>
    <w:rPr>
      <w:sz w:val="20"/>
      <w:szCs w:val="20"/>
    </w:rPr>
  </w:style>
  <w:style w:type="character" w:customStyle="1" w:styleId="CommentTextChar">
    <w:name w:val="Comment Text Char"/>
    <w:basedOn w:val="DefaultParagraphFont"/>
    <w:link w:val="CommentText"/>
    <w:uiPriority w:val="99"/>
    <w:semiHidden/>
    <w:rsid w:val="00754D46"/>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754D46"/>
    <w:rPr>
      <w:b/>
      <w:bCs/>
    </w:rPr>
  </w:style>
  <w:style w:type="character" w:customStyle="1" w:styleId="CommentSubjectChar">
    <w:name w:val="Comment Subject Char"/>
    <w:basedOn w:val="CommentTextChar"/>
    <w:link w:val="CommentSubject"/>
    <w:uiPriority w:val="99"/>
    <w:semiHidden/>
    <w:rsid w:val="00754D46"/>
    <w:rPr>
      <w:rFonts w:ascii="Times New Roman" w:eastAsia="Times New Roman" w:hAnsi="Times New Roman" w:cs="Times New Roman"/>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939995">
      <w:bodyDiv w:val="1"/>
      <w:marLeft w:val="0"/>
      <w:marRight w:val="0"/>
      <w:marTop w:val="0"/>
      <w:marBottom w:val="0"/>
      <w:divBdr>
        <w:top w:val="none" w:sz="0" w:space="0" w:color="auto"/>
        <w:left w:val="none" w:sz="0" w:space="0" w:color="auto"/>
        <w:bottom w:val="none" w:sz="0" w:space="0" w:color="auto"/>
        <w:right w:val="none" w:sz="0" w:space="0" w:color="auto"/>
      </w:divBdr>
      <w:divsChild>
        <w:div w:id="243028825">
          <w:marLeft w:val="0"/>
          <w:marRight w:val="0"/>
          <w:marTop w:val="0"/>
          <w:marBottom w:val="0"/>
          <w:divBdr>
            <w:top w:val="none" w:sz="0" w:space="0" w:color="auto"/>
            <w:left w:val="none" w:sz="0" w:space="0" w:color="auto"/>
            <w:bottom w:val="none" w:sz="0" w:space="0" w:color="auto"/>
            <w:right w:val="none" w:sz="0" w:space="0" w:color="auto"/>
          </w:divBdr>
        </w:div>
      </w:divsChild>
    </w:div>
    <w:div w:id="492528310">
      <w:bodyDiv w:val="1"/>
      <w:marLeft w:val="0"/>
      <w:marRight w:val="0"/>
      <w:marTop w:val="0"/>
      <w:marBottom w:val="0"/>
      <w:divBdr>
        <w:top w:val="none" w:sz="0" w:space="0" w:color="auto"/>
        <w:left w:val="none" w:sz="0" w:space="0" w:color="auto"/>
        <w:bottom w:val="none" w:sz="0" w:space="0" w:color="auto"/>
        <w:right w:val="none" w:sz="0" w:space="0" w:color="auto"/>
      </w:divBdr>
      <w:divsChild>
        <w:div w:id="771166950">
          <w:marLeft w:val="0"/>
          <w:marRight w:val="0"/>
          <w:marTop w:val="0"/>
          <w:marBottom w:val="0"/>
          <w:divBdr>
            <w:top w:val="none" w:sz="0" w:space="0" w:color="auto"/>
            <w:left w:val="none" w:sz="0" w:space="0" w:color="auto"/>
            <w:bottom w:val="none" w:sz="0" w:space="0" w:color="auto"/>
            <w:right w:val="none" w:sz="0" w:space="0" w:color="auto"/>
          </w:divBdr>
        </w:div>
      </w:divsChild>
    </w:div>
    <w:div w:id="619648395">
      <w:bodyDiv w:val="1"/>
      <w:marLeft w:val="0"/>
      <w:marRight w:val="0"/>
      <w:marTop w:val="0"/>
      <w:marBottom w:val="0"/>
      <w:divBdr>
        <w:top w:val="none" w:sz="0" w:space="0" w:color="auto"/>
        <w:left w:val="none" w:sz="0" w:space="0" w:color="auto"/>
        <w:bottom w:val="none" w:sz="0" w:space="0" w:color="auto"/>
        <w:right w:val="none" w:sz="0" w:space="0" w:color="auto"/>
      </w:divBdr>
    </w:div>
    <w:div w:id="792164985">
      <w:bodyDiv w:val="1"/>
      <w:marLeft w:val="0"/>
      <w:marRight w:val="0"/>
      <w:marTop w:val="0"/>
      <w:marBottom w:val="0"/>
      <w:divBdr>
        <w:top w:val="none" w:sz="0" w:space="0" w:color="auto"/>
        <w:left w:val="none" w:sz="0" w:space="0" w:color="auto"/>
        <w:bottom w:val="none" w:sz="0" w:space="0" w:color="auto"/>
        <w:right w:val="none" w:sz="0" w:space="0" w:color="auto"/>
      </w:divBdr>
    </w:div>
    <w:div w:id="1074086397">
      <w:bodyDiv w:val="1"/>
      <w:marLeft w:val="0"/>
      <w:marRight w:val="0"/>
      <w:marTop w:val="0"/>
      <w:marBottom w:val="0"/>
      <w:divBdr>
        <w:top w:val="none" w:sz="0" w:space="0" w:color="auto"/>
        <w:left w:val="none" w:sz="0" w:space="0" w:color="auto"/>
        <w:bottom w:val="none" w:sz="0" w:space="0" w:color="auto"/>
        <w:right w:val="none" w:sz="0" w:space="0" w:color="auto"/>
      </w:divBdr>
    </w:div>
    <w:div w:id="1262103670">
      <w:bodyDiv w:val="1"/>
      <w:marLeft w:val="0"/>
      <w:marRight w:val="0"/>
      <w:marTop w:val="0"/>
      <w:marBottom w:val="0"/>
      <w:divBdr>
        <w:top w:val="none" w:sz="0" w:space="0" w:color="auto"/>
        <w:left w:val="none" w:sz="0" w:space="0" w:color="auto"/>
        <w:bottom w:val="none" w:sz="0" w:space="0" w:color="auto"/>
        <w:right w:val="none" w:sz="0" w:space="0" w:color="auto"/>
      </w:divBdr>
    </w:div>
    <w:div w:id="1292399615">
      <w:bodyDiv w:val="1"/>
      <w:marLeft w:val="0"/>
      <w:marRight w:val="0"/>
      <w:marTop w:val="0"/>
      <w:marBottom w:val="0"/>
      <w:divBdr>
        <w:top w:val="none" w:sz="0" w:space="0" w:color="auto"/>
        <w:left w:val="none" w:sz="0" w:space="0" w:color="auto"/>
        <w:bottom w:val="none" w:sz="0" w:space="0" w:color="auto"/>
        <w:right w:val="none" w:sz="0" w:space="0" w:color="auto"/>
      </w:divBdr>
    </w:div>
    <w:div w:id="1298682975">
      <w:bodyDiv w:val="1"/>
      <w:marLeft w:val="0"/>
      <w:marRight w:val="0"/>
      <w:marTop w:val="0"/>
      <w:marBottom w:val="0"/>
      <w:divBdr>
        <w:top w:val="none" w:sz="0" w:space="0" w:color="auto"/>
        <w:left w:val="none" w:sz="0" w:space="0" w:color="auto"/>
        <w:bottom w:val="none" w:sz="0" w:space="0" w:color="auto"/>
        <w:right w:val="none" w:sz="0" w:space="0" w:color="auto"/>
      </w:divBdr>
      <w:divsChild>
        <w:div w:id="593171055">
          <w:marLeft w:val="0"/>
          <w:marRight w:val="0"/>
          <w:marTop w:val="0"/>
          <w:marBottom w:val="0"/>
          <w:divBdr>
            <w:top w:val="none" w:sz="0" w:space="0" w:color="auto"/>
            <w:left w:val="none" w:sz="0" w:space="0" w:color="auto"/>
            <w:bottom w:val="none" w:sz="0" w:space="0" w:color="auto"/>
            <w:right w:val="none" w:sz="0" w:space="0" w:color="auto"/>
          </w:divBdr>
          <w:divsChild>
            <w:div w:id="1189762271">
              <w:marLeft w:val="0"/>
              <w:marRight w:val="0"/>
              <w:marTop w:val="0"/>
              <w:marBottom w:val="0"/>
              <w:divBdr>
                <w:top w:val="none" w:sz="0" w:space="0" w:color="auto"/>
                <w:left w:val="none" w:sz="0" w:space="0" w:color="auto"/>
                <w:bottom w:val="none" w:sz="0" w:space="0" w:color="auto"/>
                <w:right w:val="none" w:sz="0" w:space="0" w:color="auto"/>
              </w:divBdr>
              <w:divsChild>
                <w:div w:id="2072655360">
                  <w:marLeft w:val="0"/>
                  <w:marRight w:val="0"/>
                  <w:marTop w:val="0"/>
                  <w:marBottom w:val="0"/>
                  <w:divBdr>
                    <w:top w:val="none" w:sz="0" w:space="0" w:color="auto"/>
                    <w:left w:val="none" w:sz="0" w:space="0" w:color="auto"/>
                    <w:bottom w:val="none" w:sz="0" w:space="0" w:color="auto"/>
                    <w:right w:val="none" w:sz="0" w:space="0" w:color="auto"/>
                  </w:divBdr>
                  <w:divsChild>
                    <w:div w:id="8301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71897">
          <w:marLeft w:val="0"/>
          <w:marRight w:val="0"/>
          <w:marTop w:val="0"/>
          <w:marBottom w:val="0"/>
          <w:divBdr>
            <w:top w:val="none" w:sz="0" w:space="0" w:color="auto"/>
            <w:left w:val="none" w:sz="0" w:space="0" w:color="auto"/>
            <w:bottom w:val="none" w:sz="0" w:space="0" w:color="auto"/>
            <w:right w:val="none" w:sz="0" w:space="0" w:color="auto"/>
          </w:divBdr>
          <w:divsChild>
            <w:div w:id="1567839967">
              <w:marLeft w:val="0"/>
              <w:marRight w:val="0"/>
              <w:marTop w:val="0"/>
              <w:marBottom w:val="0"/>
              <w:divBdr>
                <w:top w:val="none" w:sz="0" w:space="0" w:color="auto"/>
                <w:left w:val="none" w:sz="0" w:space="0" w:color="auto"/>
                <w:bottom w:val="none" w:sz="0" w:space="0" w:color="auto"/>
                <w:right w:val="none" w:sz="0" w:space="0" w:color="auto"/>
              </w:divBdr>
              <w:divsChild>
                <w:div w:id="369306973">
                  <w:marLeft w:val="0"/>
                  <w:marRight w:val="0"/>
                  <w:marTop w:val="0"/>
                  <w:marBottom w:val="0"/>
                  <w:divBdr>
                    <w:top w:val="none" w:sz="0" w:space="0" w:color="auto"/>
                    <w:left w:val="none" w:sz="0" w:space="0" w:color="auto"/>
                    <w:bottom w:val="none" w:sz="0" w:space="0" w:color="auto"/>
                    <w:right w:val="none" w:sz="0" w:space="0" w:color="auto"/>
                  </w:divBdr>
                  <w:divsChild>
                    <w:div w:id="858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79672">
          <w:marLeft w:val="0"/>
          <w:marRight w:val="0"/>
          <w:marTop w:val="0"/>
          <w:marBottom w:val="0"/>
          <w:divBdr>
            <w:top w:val="none" w:sz="0" w:space="0" w:color="auto"/>
            <w:left w:val="none" w:sz="0" w:space="0" w:color="auto"/>
            <w:bottom w:val="none" w:sz="0" w:space="0" w:color="auto"/>
            <w:right w:val="none" w:sz="0" w:space="0" w:color="auto"/>
          </w:divBdr>
          <w:divsChild>
            <w:div w:id="1153570077">
              <w:marLeft w:val="0"/>
              <w:marRight w:val="0"/>
              <w:marTop w:val="0"/>
              <w:marBottom w:val="0"/>
              <w:divBdr>
                <w:top w:val="none" w:sz="0" w:space="0" w:color="auto"/>
                <w:left w:val="none" w:sz="0" w:space="0" w:color="auto"/>
                <w:bottom w:val="none" w:sz="0" w:space="0" w:color="auto"/>
                <w:right w:val="none" w:sz="0" w:space="0" w:color="auto"/>
              </w:divBdr>
              <w:divsChild>
                <w:div w:id="1240140802">
                  <w:marLeft w:val="0"/>
                  <w:marRight w:val="0"/>
                  <w:marTop w:val="0"/>
                  <w:marBottom w:val="0"/>
                  <w:divBdr>
                    <w:top w:val="none" w:sz="0" w:space="0" w:color="auto"/>
                    <w:left w:val="none" w:sz="0" w:space="0" w:color="auto"/>
                    <w:bottom w:val="none" w:sz="0" w:space="0" w:color="auto"/>
                    <w:right w:val="none" w:sz="0" w:space="0" w:color="auto"/>
                  </w:divBdr>
                  <w:divsChild>
                    <w:div w:id="6526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7979">
      <w:bodyDiv w:val="1"/>
      <w:marLeft w:val="0"/>
      <w:marRight w:val="0"/>
      <w:marTop w:val="0"/>
      <w:marBottom w:val="0"/>
      <w:divBdr>
        <w:top w:val="none" w:sz="0" w:space="0" w:color="auto"/>
        <w:left w:val="none" w:sz="0" w:space="0" w:color="auto"/>
        <w:bottom w:val="none" w:sz="0" w:space="0" w:color="auto"/>
        <w:right w:val="none" w:sz="0" w:space="0" w:color="auto"/>
      </w:divBdr>
    </w:div>
    <w:div w:id="188182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lobalnews.ca/news/4703130/gene-editing-babies-ethics-investig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theatlantic.com/science/archive/2018/12/15-worrying-things-about-crispr-babies-scandal/577234/"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nature.com/articles/d41586-020-02538-4" TargetMode="Externa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www.nature.com/articles/d41586-019-006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9B9C3-42D8-A94A-AB2B-1D34466F3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6396</Words>
  <Characters>36458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MacDonald</dc:creator>
  <cp:keywords/>
  <dc:description/>
  <cp:lastModifiedBy>Brian Nghiem</cp:lastModifiedBy>
  <cp:revision>36</cp:revision>
  <dcterms:created xsi:type="dcterms:W3CDTF">2021-01-08T17:39:00Z</dcterms:created>
  <dcterms:modified xsi:type="dcterms:W3CDTF">2021-01-14T19:22:00Z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http://csl.mendeley.com/styles/459992631/nature</vt:lpwstr>
  </property>
  <property fmtid="{D5CDD505-2E9C-101B-9397-08002B2CF9AE}" pid="7" name="Mendeley Recent Style Name 2_1">
    <vt:lpwstr>SHORT - Kate MacDonald</vt:lpwstr>
  </property>
  <property fmtid="{D5CDD505-2E9C-101B-9397-08002B2CF9AE}" pid="8" name="Mendeley Recent Style Id 3_1">
    <vt:lpwstr>http://csl.mendeley.com/styles/459992631/SHORT-2</vt:lpwstr>
  </property>
  <property fmtid="{D5CDD505-2E9C-101B-9397-08002B2CF9AE}" pid="9" name="Mendeley Recent Style Name 3_1">
    <vt:lpwstr>SHORT - Kate MacDonald</vt:lpwstr>
  </property>
  <property fmtid="{D5CDD505-2E9C-101B-9397-08002B2CF9AE}" pid="10" name="Mendeley Recent Style Id 4_1">
    <vt:lpwstr>https://csl.mendeley.com/styles/459992631/nature-2</vt:lpwstr>
  </property>
  <property fmtid="{D5CDD505-2E9C-101B-9397-08002B2CF9AE}" pid="11" name="Mendeley Recent Style Name 4_1">
    <vt:lpwstr>SHORT-2 - Kate MacDonald</vt:lpwstr>
  </property>
  <property fmtid="{D5CDD505-2E9C-101B-9397-08002B2CF9AE}" pid="12" name="Mendeley Recent Style Id 5_1">
    <vt:lpwstr>http://csl.mendeley.com/styles/459992631/short-vancouver</vt:lpwstr>
  </property>
  <property fmtid="{D5CDD505-2E9C-101B-9397-08002B2CF9AE}" pid="13" name="Mendeley Recent Style Name 5_1">
    <vt:lpwstr>Vancouver - Kate MacDonald</vt:lpwstr>
  </property>
  <property fmtid="{D5CDD505-2E9C-101B-9397-08002B2CF9AE}" pid="14" name="Mendeley Recent Style Id 6_1">
    <vt:lpwstr>http://csl.mendeley.com/styles/459992631/vancouver</vt:lpwstr>
  </property>
  <property fmtid="{D5CDD505-2E9C-101B-9397-08002B2CF9AE}" pid="15" name="Mendeley Recent Style Name 6_1">
    <vt:lpwstr>Vancouver - Kate MacDonald</vt:lpwstr>
  </property>
  <property fmtid="{D5CDD505-2E9C-101B-9397-08002B2CF9AE}" pid="16" name="Mendeley Recent Style Id 7_1">
    <vt:lpwstr>http://csl.mendeley.com/styles/459992631/vancouver-233</vt:lpwstr>
  </property>
  <property fmtid="{D5CDD505-2E9C-101B-9397-08002B2CF9AE}" pid="17" name="Mendeley Recent Style Name 7_1">
    <vt:lpwstr>Vancouver - Kate MacDonald</vt:lpwstr>
  </property>
  <property fmtid="{D5CDD505-2E9C-101B-9397-08002B2CF9AE}" pid="18" name="Mendeley Recent Style Id 8_1">
    <vt:lpwstr>https://csl.mendeley.com/styles/459992631/vancouver-short-2</vt:lpwstr>
  </property>
  <property fmtid="{D5CDD505-2E9C-101B-9397-08002B2CF9AE}" pid="19" name="Mendeley Recent Style Name 8_1">
    <vt:lpwstr>Vancouver short - Kate MacDonald</vt:lpwstr>
  </property>
  <property fmtid="{D5CDD505-2E9C-101B-9397-08002B2CF9AE}" pid="20" name="Mendeley Recent Style Id 9_1">
    <vt:lpwstr>http://csl.mendeley.com/styles/459992631/vancouver-short-2</vt:lpwstr>
  </property>
  <property fmtid="{D5CDD505-2E9C-101B-9397-08002B2CF9AE}" pid="21" name="Mendeley Recent Style Name 9_1">
    <vt:lpwstr>Vancouver short - Kate MacDonald</vt:lpwstr>
  </property>
  <property fmtid="{D5CDD505-2E9C-101B-9397-08002B2CF9AE}" pid="22" name="Mendeley Document_1">
    <vt:lpwstr>True</vt:lpwstr>
  </property>
  <property fmtid="{D5CDD505-2E9C-101B-9397-08002B2CF9AE}" pid="23" name="Mendeley Unique User Id_1">
    <vt:lpwstr>bd2e8ac5-3e26-3ea1-954e-e5efaf8470c9</vt:lpwstr>
  </property>
  <property fmtid="{D5CDD505-2E9C-101B-9397-08002B2CF9AE}" pid="24" name="Mendeley Citation Style_1">
    <vt:lpwstr>http://csl.mendeley.com/styles/459992631/vancouver-233</vt:lpwstr>
  </property>
</Properties>
</file>
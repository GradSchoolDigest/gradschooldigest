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68677" w14:textId="167C3D2C" w:rsidR="004620D1" w:rsidRDefault="007A195B" w:rsidP="007A195B">
      <w:pPr>
        <w:jc w:val="center"/>
        <w:rPr>
          <w:b/>
          <w:bCs/>
          <w:sz w:val="32"/>
          <w:szCs w:val="32"/>
          <w:lang w:val="en-CA"/>
        </w:rPr>
      </w:pPr>
      <w:r w:rsidRPr="007A195B">
        <w:rPr>
          <w:b/>
          <w:bCs/>
          <w:sz w:val="32"/>
          <w:szCs w:val="32"/>
          <w:lang w:val="en-CA"/>
        </w:rPr>
        <w:t>Optogenetics: Lighting up the brain</w:t>
      </w:r>
    </w:p>
    <w:p w14:paraId="387D2157" w14:textId="3374DA87" w:rsidR="007A195B" w:rsidRDefault="007A195B" w:rsidP="007A195B">
      <w:pPr>
        <w:jc w:val="center"/>
        <w:rPr>
          <w:b/>
          <w:bCs/>
          <w:sz w:val="32"/>
          <w:szCs w:val="32"/>
          <w:lang w:val="en-CA"/>
        </w:rPr>
      </w:pPr>
    </w:p>
    <w:p w14:paraId="24F0314E" w14:textId="643DD613" w:rsidR="007A195B" w:rsidRDefault="00B83D76" w:rsidP="007A195B">
      <w:pPr>
        <w:rPr>
          <w:lang w:val="en-CA"/>
        </w:rPr>
      </w:pPr>
      <w:r>
        <w:rPr>
          <w:lang w:val="en-CA"/>
        </w:rPr>
        <w:tab/>
        <w:t xml:space="preserve">When it comes to applying </w:t>
      </w:r>
      <w:r w:rsidR="000709D5">
        <w:rPr>
          <w:lang w:val="en-CA"/>
        </w:rPr>
        <w:t>electrodynamics</w:t>
      </w:r>
      <w:r>
        <w:rPr>
          <w:lang w:val="en-CA"/>
        </w:rPr>
        <w:t xml:space="preserve"> to</w:t>
      </w:r>
      <w:ins w:id="0" w:author="Brian Nghiem" w:date="2020-09-29T14:05:00Z">
        <w:r w:rsidR="00196402">
          <w:rPr>
            <w:lang w:val="en-CA"/>
          </w:rPr>
          <w:t xml:space="preserve"> advance our</w:t>
        </w:r>
      </w:ins>
      <w:del w:id="1" w:author="Brian Nghiem" w:date="2020-09-29T14:05:00Z">
        <w:r w:rsidDel="00196402">
          <w:rPr>
            <w:lang w:val="en-CA"/>
          </w:rPr>
          <w:delText xml:space="preserve"> </w:delText>
        </w:r>
        <w:r w:rsidR="000709D5" w:rsidDel="00196402">
          <w:rPr>
            <w:lang w:val="en-CA"/>
          </w:rPr>
          <w:delText>the</w:delText>
        </w:r>
      </w:del>
      <w:r w:rsidR="000709D5">
        <w:rPr>
          <w:lang w:val="en-CA"/>
        </w:rPr>
        <w:t xml:space="preserve"> </w:t>
      </w:r>
      <w:r>
        <w:rPr>
          <w:lang w:val="en-CA"/>
        </w:rPr>
        <w:t>understanding</w:t>
      </w:r>
      <w:r w:rsidR="000709D5">
        <w:rPr>
          <w:lang w:val="en-CA"/>
        </w:rPr>
        <w:t xml:space="preserve"> of</w:t>
      </w:r>
      <w:r>
        <w:rPr>
          <w:lang w:val="en-CA"/>
        </w:rPr>
        <w:t xml:space="preserve"> physiology, the </w:t>
      </w:r>
      <w:ins w:id="2" w:author="Brian Nghiem" w:date="2020-09-29T12:26:00Z">
        <w:r w:rsidR="002309B3">
          <w:rPr>
            <w:lang w:val="en-CA"/>
          </w:rPr>
          <w:t xml:space="preserve">brain </w:t>
        </w:r>
      </w:ins>
      <w:ins w:id="3" w:author="Brian Nghiem" w:date="2020-09-29T13:45:00Z">
        <w:r w:rsidR="003F1269">
          <w:rPr>
            <w:lang w:val="en-CA"/>
          </w:rPr>
          <w:t xml:space="preserve">ranks </w:t>
        </w:r>
      </w:ins>
      <w:ins w:id="4" w:author="Brian Nghiem" w:date="2020-09-29T12:26:00Z">
        <w:r w:rsidR="002309B3">
          <w:rPr>
            <w:lang w:val="en-CA"/>
          </w:rPr>
          <w:t xml:space="preserve">among the most </w:t>
        </w:r>
      </w:ins>
      <w:r>
        <w:rPr>
          <w:lang w:val="en-CA"/>
        </w:rPr>
        <w:t>common</w:t>
      </w:r>
      <w:ins w:id="5" w:author="Brian Nghiem" w:date="2020-09-29T12:26:00Z">
        <w:r w:rsidR="002309B3">
          <w:rPr>
            <w:lang w:val="en-CA"/>
          </w:rPr>
          <w:t xml:space="preserve"> applications</w:t>
        </w:r>
      </w:ins>
      <w:del w:id="6" w:author="Brian Nghiem" w:date="2020-09-29T12:26:00Z">
        <w:r w:rsidDel="002309B3">
          <w:rPr>
            <w:lang w:val="en-CA"/>
          </w:rPr>
          <w:delText xml:space="preserve"> organ of applicability tends to be the brain</w:delText>
        </w:r>
      </w:del>
      <w:r>
        <w:rPr>
          <w:lang w:val="en-CA"/>
        </w:rPr>
        <w:t xml:space="preserve">. This doesn’t come as much of a surprise; the brain is </w:t>
      </w:r>
      <w:r w:rsidR="00771434">
        <w:rPr>
          <w:lang w:val="en-CA"/>
        </w:rPr>
        <w:t xml:space="preserve">a dense collection of neurons which fire electrical signals (action potentials) to communicate with other downstream neurons or tissues. The regulation of the volume and rhythm of firing is responsible for how we move, how we speak, and how we breathe. The dysfunction of firing, </w:t>
      </w:r>
      <w:ins w:id="7" w:author="Brian Nghiem" w:date="2020-09-29T13:24:00Z">
        <w:r w:rsidR="009A1FC3">
          <w:rPr>
            <w:lang w:val="en-CA"/>
          </w:rPr>
          <w:t xml:space="preserve">occurring </w:t>
        </w:r>
      </w:ins>
      <w:r w:rsidR="00771434">
        <w:rPr>
          <w:lang w:val="en-CA"/>
        </w:rPr>
        <w:t>through various mechanisms</w:t>
      </w:r>
      <w:ins w:id="8" w:author="Brian Nghiem" w:date="2020-09-29T12:09:00Z">
        <w:r w:rsidR="002129CF">
          <w:rPr>
            <w:lang w:val="en-CA"/>
          </w:rPr>
          <w:t>,</w:t>
        </w:r>
      </w:ins>
      <w:r w:rsidR="00771434">
        <w:rPr>
          <w:lang w:val="en-CA"/>
        </w:rPr>
        <w:t xml:space="preserve"> is </w:t>
      </w:r>
      <w:ins w:id="9" w:author="Brian Nghiem" w:date="2020-09-29T12:11:00Z">
        <w:r w:rsidR="00523675">
          <w:rPr>
            <w:lang w:val="en-CA"/>
          </w:rPr>
          <w:t xml:space="preserve">the cause of </w:t>
        </w:r>
      </w:ins>
      <w:del w:id="10" w:author="Brian Nghiem" w:date="2020-09-29T12:11:00Z">
        <w:r w:rsidR="00771434" w:rsidDel="00523675">
          <w:rPr>
            <w:lang w:val="en-CA"/>
          </w:rPr>
          <w:delText xml:space="preserve">also what </w:delText>
        </w:r>
        <w:r w:rsidR="000709D5" w:rsidDel="00523675">
          <w:rPr>
            <w:lang w:val="en-CA"/>
          </w:rPr>
          <w:delText>accompanies</w:delText>
        </w:r>
        <w:r w:rsidR="00771434" w:rsidDel="00523675">
          <w:rPr>
            <w:lang w:val="en-CA"/>
          </w:rPr>
          <w:delText xml:space="preserve"> </w:delText>
        </w:r>
      </w:del>
      <w:r w:rsidR="00771434">
        <w:rPr>
          <w:lang w:val="en-CA"/>
        </w:rPr>
        <w:t>many neurological disorders</w:t>
      </w:r>
      <w:r w:rsidR="000709D5">
        <w:rPr>
          <w:lang w:val="en-CA"/>
        </w:rPr>
        <w:t>, especially those defined by motion and sensory abnormalities</w:t>
      </w:r>
      <w:r w:rsidR="00771434">
        <w:rPr>
          <w:lang w:val="en-CA"/>
        </w:rPr>
        <w:t xml:space="preserve">. Take </w:t>
      </w:r>
      <w:ins w:id="11" w:author="Brian Nghiem" w:date="2020-09-29T12:10:00Z">
        <w:r w:rsidR="008334C8">
          <w:rPr>
            <w:lang w:val="en-CA"/>
          </w:rPr>
          <w:t xml:space="preserve">for example </w:t>
        </w:r>
      </w:ins>
      <w:r w:rsidR="00771434">
        <w:rPr>
          <w:lang w:val="en-CA"/>
        </w:rPr>
        <w:t xml:space="preserve">multiple sclerosis, a disorder characterized by </w:t>
      </w:r>
      <w:r w:rsidR="000709D5">
        <w:rPr>
          <w:lang w:val="en-CA"/>
        </w:rPr>
        <w:t>the loss of myelin</w:t>
      </w:r>
      <w:r>
        <w:rPr>
          <w:lang w:val="en-CA"/>
        </w:rPr>
        <w:t xml:space="preserve"> </w:t>
      </w:r>
      <w:r w:rsidR="000709D5">
        <w:rPr>
          <w:lang w:val="en-CA"/>
        </w:rPr>
        <w:t>around neurons in the central nervous system, resulting in weakened neuronal activity and motor dysfunction.</w:t>
      </w:r>
      <w:r w:rsidR="003219CF">
        <w:rPr>
          <w:vertAlign w:val="superscript"/>
          <w:lang w:val="en-CA"/>
        </w:rPr>
        <w:t>1</w:t>
      </w:r>
      <w:r w:rsidR="000709D5">
        <w:rPr>
          <w:lang w:val="en-CA"/>
        </w:rPr>
        <w:t xml:space="preserve"> Clearly, the regulated </w:t>
      </w:r>
      <w:r w:rsidR="00E43566">
        <w:rPr>
          <w:lang w:val="en-CA"/>
        </w:rPr>
        <w:t xml:space="preserve">firing in </w:t>
      </w:r>
      <w:r w:rsidR="000709D5">
        <w:rPr>
          <w:lang w:val="en-CA"/>
        </w:rPr>
        <w:t xml:space="preserve">populations of neurons can be viewed as a potential end-goal in clinical neuroscience, but how </w:t>
      </w:r>
      <w:r w:rsidR="00E43566">
        <w:rPr>
          <w:lang w:val="en-CA"/>
        </w:rPr>
        <w:t>do</w:t>
      </w:r>
      <w:r w:rsidR="000709D5">
        <w:rPr>
          <w:lang w:val="en-CA"/>
        </w:rPr>
        <w:t xml:space="preserve"> we go about arriving at this desired outcome?</w:t>
      </w:r>
    </w:p>
    <w:p w14:paraId="4C14151F" w14:textId="746ADAA1" w:rsidR="000709D5" w:rsidRDefault="000709D5" w:rsidP="007A195B">
      <w:pPr>
        <w:rPr>
          <w:lang w:val="en-CA"/>
        </w:rPr>
      </w:pPr>
    </w:p>
    <w:p w14:paraId="6A96F3E8" w14:textId="32B558B0" w:rsidR="006F1013" w:rsidRDefault="000709D5" w:rsidP="007A195B">
      <w:pPr>
        <w:rPr>
          <w:lang w:val="en-CA"/>
        </w:rPr>
      </w:pPr>
      <w:r>
        <w:rPr>
          <w:lang w:val="en-CA"/>
        </w:rPr>
        <w:tab/>
        <w:t xml:space="preserve">There have been a variety of proposed </w:t>
      </w:r>
      <w:ins w:id="12" w:author="Brian Nghiem" w:date="2020-09-29T12:15:00Z">
        <w:r w:rsidR="00180BBE">
          <w:rPr>
            <w:lang w:val="en-CA"/>
          </w:rPr>
          <w:t xml:space="preserve">methods </w:t>
        </w:r>
      </w:ins>
      <w:del w:id="13" w:author="Brian Nghiem" w:date="2020-09-29T12:15:00Z">
        <w:r w:rsidDel="00180BBE">
          <w:rPr>
            <w:lang w:val="en-CA"/>
          </w:rPr>
          <w:delText xml:space="preserve">mechanisms </w:delText>
        </w:r>
      </w:del>
      <w:r>
        <w:rPr>
          <w:lang w:val="en-CA"/>
        </w:rPr>
        <w:t xml:space="preserve">throughout the years, including </w:t>
      </w:r>
      <w:r w:rsidR="00E43566">
        <w:rPr>
          <w:lang w:val="en-CA"/>
        </w:rPr>
        <w:t xml:space="preserve">electrical stimulation of neuronal populations and pharmaceutical control. One method which has recently received a lot of coverage is </w:t>
      </w:r>
      <w:r w:rsidR="00E43566" w:rsidRPr="00CE5578">
        <w:rPr>
          <w:b/>
          <w:bCs/>
          <w:i/>
          <w:iCs/>
          <w:lang w:val="en-CA"/>
        </w:rPr>
        <w:t>optogenetics</w:t>
      </w:r>
      <w:r w:rsidR="00E43566">
        <w:rPr>
          <w:lang w:val="en-CA"/>
        </w:rPr>
        <w:t xml:space="preserve">. While the name itself might be off-putting and distressing, I can assure you that the general mechanism is quite straight forward. Optogenetics is a way to control neuronal activity </w:t>
      </w:r>
      <w:del w:id="14" w:author="Brian Nghiem" w:date="2020-09-29T12:17:00Z">
        <w:r w:rsidR="00E43566" w:rsidDel="00180BBE">
          <w:rPr>
            <w:lang w:val="en-CA"/>
          </w:rPr>
          <w:delText xml:space="preserve">with </w:delText>
        </w:r>
      </w:del>
      <w:ins w:id="15" w:author="Brian Nghiem" w:date="2020-09-29T12:17:00Z">
        <w:r w:rsidR="00180BBE">
          <w:rPr>
            <w:lang w:val="en-CA"/>
          </w:rPr>
          <w:t xml:space="preserve">through </w:t>
        </w:r>
      </w:ins>
      <w:r w:rsidR="00E43566">
        <w:rPr>
          <w:lang w:val="en-CA"/>
        </w:rPr>
        <w:t xml:space="preserve">the use of light </w:t>
      </w:r>
      <w:del w:id="16" w:author="Brian Nghiem" w:date="2020-09-29T12:18:00Z">
        <w:r w:rsidR="00E43566" w:rsidDel="00180BBE">
          <w:rPr>
            <w:lang w:val="en-CA"/>
          </w:rPr>
          <w:delText>(</w:delText>
        </w:r>
      </w:del>
      <w:r w:rsidR="00E43566">
        <w:rPr>
          <w:lang w:val="en-CA"/>
        </w:rPr>
        <w:t xml:space="preserve">and </w:t>
      </w:r>
      <w:del w:id="17" w:author="Brian Nghiem" w:date="2020-09-29T12:18:00Z">
        <w:r w:rsidR="00E43566" w:rsidDel="00180BBE">
          <w:rPr>
            <w:lang w:val="en-CA"/>
          </w:rPr>
          <w:delText xml:space="preserve">some </w:delText>
        </w:r>
      </w:del>
      <w:r w:rsidR="00E43566">
        <w:rPr>
          <w:lang w:val="en-CA"/>
        </w:rPr>
        <w:t>genetic engineering</w:t>
      </w:r>
      <w:del w:id="18" w:author="Brian Nghiem" w:date="2020-09-29T12:18:00Z">
        <w:r w:rsidR="00E43566" w:rsidDel="00180BBE">
          <w:rPr>
            <w:lang w:val="en-CA"/>
          </w:rPr>
          <w:delText>)</w:delText>
        </w:r>
      </w:del>
      <w:r w:rsidR="00E43566">
        <w:rPr>
          <w:lang w:val="en-CA"/>
        </w:rPr>
        <w:t>.</w:t>
      </w:r>
      <w:r w:rsidR="00795DEA">
        <w:rPr>
          <w:vertAlign w:val="superscript"/>
          <w:lang w:val="en-CA"/>
        </w:rPr>
        <w:t>2</w:t>
      </w:r>
      <w:r w:rsidR="00CE5578">
        <w:rPr>
          <w:lang w:val="en-CA"/>
        </w:rPr>
        <w:t xml:space="preserve"> Now, how can light possibly control the activity of the brain? </w:t>
      </w:r>
      <w:r w:rsidR="00E446FD">
        <w:rPr>
          <w:lang w:val="en-CA"/>
        </w:rPr>
        <w:t>First</w:t>
      </w:r>
      <w:del w:id="19" w:author="Brian Nghiem" w:date="2020-09-29T12:17:00Z">
        <w:r w:rsidR="00E446FD" w:rsidDel="00180BBE">
          <w:rPr>
            <w:lang w:val="en-CA"/>
          </w:rPr>
          <w:delText>ly</w:delText>
        </w:r>
      </w:del>
      <w:r w:rsidR="00E446FD">
        <w:rPr>
          <w:lang w:val="en-CA"/>
        </w:rPr>
        <w:t>, r</w:t>
      </w:r>
      <w:r w:rsidR="00CE5578">
        <w:rPr>
          <w:lang w:val="en-CA"/>
        </w:rPr>
        <w:t xml:space="preserve">emember that the brain is composed of </w:t>
      </w:r>
      <w:r w:rsidR="00CE5578" w:rsidRPr="00DA28E3">
        <w:rPr>
          <w:i/>
          <w:iCs/>
          <w:lang w:val="en-CA"/>
          <w:rPrChange w:id="20" w:author="Brian Nghiem" w:date="2020-09-29T13:26:00Z">
            <w:rPr>
              <w:lang w:val="en-CA"/>
            </w:rPr>
          </w:rPrChange>
        </w:rPr>
        <w:t>populations</w:t>
      </w:r>
      <w:r w:rsidR="00CE5578">
        <w:rPr>
          <w:lang w:val="en-CA"/>
        </w:rPr>
        <w:t xml:space="preserve"> of neurons</w:t>
      </w:r>
      <w:del w:id="21" w:author="Brian Nghiem" w:date="2020-09-29T12:20:00Z">
        <w:r w:rsidR="00CE5578" w:rsidDel="002309B3">
          <w:rPr>
            <w:lang w:val="en-CA"/>
          </w:rPr>
          <w:delText>,</w:delText>
        </w:r>
      </w:del>
      <w:ins w:id="22" w:author="Brian Nghiem" w:date="2020-09-29T12:20:00Z">
        <w:r w:rsidR="002309B3">
          <w:rPr>
            <w:lang w:val="en-CA"/>
          </w:rPr>
          <w:t>;</w:t>
        </w:r>
      </w:ins>
      <w:r w:rsidR="00CE5578">
        <w:rPr>
          <w:lang w:val="en-CA"/>
        </w:rPr>
        <w:t xml:space="preserve"> many of these populations are unique from one another in that they express </w:t>
      </w:r>
      <w:del w:id="23" w:author="Brian Nghiem" w:date="2020-09-29T12:44:00Z">
        <w:r w:rsidR="00CE5578" w:rsidDel="00EC58C2">
          <w:rPr>
            <w:lang w:val="en-CA"/>
          </w:rPr>
          <w:delText xml:space="preserve">unique </w:delText>
        </w:r>
      </w:del>
      <w:ins w:id="24" w:author="Brian Nghiem" w:date="2020-09-29T12:44:00Z">
        <w:r w:rsidR="00EC58C2">
          <w:rPr>
            <w:lang w:val="en-CA"/>
          </w:rPr>
          <w:t>different</w:t>
        </w:r>
        <w:r w:rsidR="00EC58C2">
          <w:rPr>
            <w:lang w:val="en-CA"/>
          </w:rPr>
          <w:t xml:space="preserve"> </w:t>
        </w:r>
      </w:ins>
      <w:r w:rsidR="00CE5578">
        <w:rPr>
          <w:lang w:val="en-CA"/>
        </w:rPr>
        <w:t xml:space="preserve">proteins. Also take note that </w:t>
      </w:r>
      <w:del w:id="25" w:author="Brian Nghiem" w:date="2020-09-29T12:21:00Z">
        <w:r w:rsidR="00CE5578" w:rsidDel="002309B3">
          <w:rPr>
            <w:lang w:val="en-CA"/>
          </w:rPr>
          <w:delText xml:space="preserve">these </w:delText>
        </w:r>
      </w:del>
      <w:r w:rsidR="00CE5578">
        <w:rPr>
          <w:lang w:val="en-CA"/>
        </w:rPr>
        <w:t xml:space="preserve">neurons communicate </w:t>
      </w:r>
      <w:ins w:id="26" w:author="Brian Nghiem" w:date="2020-09-29T12:29:00Z">
        <w:r w:rsidR="0040195C">
          <w:rPr>
            <w:lang w:val="en-CA"/>
          </w:rPr>
          <w:t xml:space="preserve">with each other </w:t>
        </w:r>
      </w:ins>
      <w:r w:rsidR="00CE5578">
        <w:rPr>
          <w:lang w:val="en-CA"/>
        </w:rPr>
        <w:t>by releasing neurotransmitters</w:t>
      </w:r>
      <w:ins w:id="27" w:author="Brian Nghiem" w:date="2020-09-29T12:34:00Z">
        <w:r w:rsidR="004E1A27">
          <w:rPr>
            <w:lang w:val="en-CA"/>
          </w:rPr>
          <w:t xml:space="preserve"> which bind to </w:t>
        </w:r>
      </w:ins>
      <w:ins w:id="28" w:author="Brian Nghiem" w:date="2020-09-29T12:35:00Z">
        <w:r w:rsidR="004E1A27">
          <w:rPr>
            <w:lang w:val="en-CA"/>
          </w:rPr>
          <w:t xml:space="preserve">the </w:t>
        </w:r>
      </w:ins>
      <w:ins w:id="29" w:author="Brian Nghiem" w:date="2020-09-29T12:34:00Z">
        <w:r w:rsidR="004E1A27">
          <w:rPr>
            <w:lang w:val="en-CA"/>
          </w:rPr>
          <w:t>receptors of</w:t>
        </w:r>
      </w:ins>
      <w:del w:id="30" w:author="Brian Nghiem" w:date="2020-09-29T12:29:00Z">
        <w:r w:rsidR="00CE5578" w:rsidDel="0040195C">
          <w:rPr>
            <w:lang w:val="en-CA"/>
          </w:rPr>
          <w:delText xml:space="preserve"> to</w:delText>
        </w:r>
      </w:del>
      <w:r w:rsidR="00CE5578">
        <w:rPr>
          <w:lang w:val="en-CA"/>
        </w:rPr>
        <w:t xml:space="preserve"> downstream neurons</w:t>
      </w:r>
      <w:ins w:id="31" w:author="Brian Nghiem" w:date="2020-09-29T12:36:00Z">
        <w:r w:rsidR="004E1A27">
          <w:rPr>
            <w:lang w:val="en-CA"/>
          </w:rPr>
          <w:t>. These neurons then</w:t>
        </w:r>
      </w:ins>
      <w:del w:id="32" w:author="Brian Nghiem" w:date="2020-09-29T12:34:00Z">
        <w:r w:rsidR="00CE5578" w:rsidDel="004E1A27">
          <w:rPr>
            <w:lang w:val="en-CA"/>
          </w:rPr>
          <w:delText>,</w:delText>
        </w:r>
      </w:del>
      <w:r w:rsidR="00CE5578">
        <w:rPr>
          <w:lang w:val="en-CA"/>
        </w:rPr>
        <w:t xml:space="preserve"> </w:t>
      </w:r>
      <w:del w:id="33" w:author="Brian Nghiem" w:date="2020-09-29T12:30:00Z">
        <w:r w:rsidR="00CE5578" w:rsidDel="0040195C">
          <w:rPr>
            <w:lang w:val="en-CA"/>
          </w:rPr>
          <w:delText xml:space="preserve">which </w:delText>
        </w:r>
      </w:del>
      <w:ins w:id="34" w:author="Brian Nghiem" w:date="2020-09-29T12:30:00Z">
        <w:r w:rsidR="0040195C">
          <w:rPr>
            <w:lang w:val="en-CA"/>
          </w:rPr>
          <w:t>respond by</w:t>
        </w:r>
      </w:ins>
      <w:del w:id="35" w:author="Brian Nghiem" w:date="2020-09-29T12:30:00Z">
        <w:r w:rsidR="00CE5578" w:rsidDel="0040195C">
          <w:rPr>
            <w:lang w:val="en-CA"/>
          </w:rPr>
          <w:delText>then</w:delText>
        </w:r>
      </w:del>
      <w:r w:rsidR="00CE5578">
        <w:rPr>
          <w:lang w:val="en-CA"/>
        </w:rPr>
        <w:t xml:space="preserve"> open</w:t>
      </w:r>
      <w:ins w:id="36" w:author="Brian Nghiem" w:date="2020-09-29T12:30:00Z">
        <w:r w:rsidR="0040195C">
          <w:rPr>
            <w:lang w:val="en-CA"/>
          </w:rPr>
          <w:t>ing</w:t>
        </w:r>
      </w:ins>
      <w:r w:rsidR="00CE5578">
        <w:rPr>
          <w:lang w:val="en-CA"/>
        </w:rPr>
        <w:t xml:space="preserve"> neuronal </w:t>
      </w:r>
      <w:r w:rsidR="00795DEA">
        <w:rPr>
          <w:lang w:val="en-CA"/>
        </w:rPr>
        <w:t>channels</w:t>
      </w:r>
      <w:ins w:id="37" w:author="Brian Nghiem" w:date="2020-09-29T12:30:00Z">
        <w:r w:rsidR="0040195C">
          <w:rPr>
            <w:lang w:val="en-CA"/>
          </w:rPr>
          <w:t>,</w:t>
        </w:r>
      </w:ins>
      <w:r w:rsidR="00795DEA">
        <w:rPr>
          <w:lang w:val="en-CA"/>
        </w:rPr>
        <w:t xml:space="preserve"> allowing</w:t>
      </w:r>
      <w:r w:rsidR="00CE5578">
        <w:rPr>
          <w:lang w:val="en-CA"/>
        </w:rPr>
        <w:t xml:space="preserve"> for either an inhibitory ion influx (ions which result in cell inhibition) or an excitatory influx (ions which result in cell excitation), depend</w:t>
      </w:r>
      <w:ins w:id="38" w:author="Brian Nghiem" w:date="2020-09-29T12:30:00Z">
        <w:r w:rsidR="0040195C">
          <w:rPr>
            <w:lang w:val="en-CA"/>
          </w:rPr>
          <w:t>ing</w:t>
        </w:r>
      </w:ins>
      <w:del w:id="39" w:author="Brian Nghiem" w:date="2020-09-29T12:30:00Z">
        <w:r w:rsidR="00CE5578" w:rsidDel="0040195C">
          <w:rPr>
            <w:lang w:val="en-CA"/>
          </w:rPr>
          <w:delText>ent</w:delText>
        </w:r>
      </w:del>
      <w:r w:rsidR="00CE5578">
        <w:rPr>
          <w:lang w:val="en-CA"/>
        </w:rPr>
        <w:t xml:space="preserve"> </w:t>
      </w:r>
      <w:del w:id="40" w:author="Brian Nghiem" w:date="2020-09-29T12:30:00Z">
        <w:r w:rsidR="00CE5578" w:rsidDel="0040195C">
          <w:rPr>
            <w:lang w:val="en-CA"/>
          </w:rPr>
          <w:delText>up</w:delText>
        </w:r>
      </w:del>
      <w:r w:rsidR="00CE5578">
        <w:rPr>
          <w:lang w:val="en-CA"/>
        </w:rPr>
        <w:t xml:space="preserve">on which type of </w:t>
      </w:r>
      <w:ins w:id="41" w:author="Brian Nghiem" w:date="2020-09-29T12:31:00Z">
        <w:r w:rsidR="00410702">
          <w:rPr>
            <w:lang w:val="en-CA"/>
          </w:rPr>
          <w:t xml:space="preserve">neuronal </w:t>
        </w:r>
      </w:ins>
      <w:r w:rsidR="00CE5578">
        <w:rPr>
          <w:lang w:val="en-CA"/>
        </w:rPr>
        <w:t xml:space="preserve">channel is present. </w:t>
      </w:r>
      <w:r w:rsidR="00E446FD">
        <w:rPr>
          <w:lang w:val="en-CA"/>
        </w:rPr>
        <w:t xml:space="preserve">Receptors and channels come in a variety of forms, responsive to a wide </w:t>
      </w:r>
      <w:r w:rsidR="00795DEA">
        <w:rPr>
          <w:lang w:val="en-CA"/>
        </w:rPr>
        <w:t>array</w:t>
      </w:r>
      <w:r w:rsidR="00E446FD">
        <w:rPr>
          <w:lang w:val="en-CA"/>
        </w:rPr>
        <w:t xml:space="preserve"> of ligands; it turns out that there are receptors</w:t>
      </w:r>
      <w:del w:id="42" w:author="Brian Nghiem" w:date="2020-09-29T12:49:00Z">
        <w:r w:rsidR="00E446FD" w:rsidDel="00CC6056">
          <w:rPr>
            <w:lang w:val="en-CA"/>
          </w:rPr>
          <w:delText xml:space="preserve"> which exist</w:delText>
        </w:r>
      </w:del>
      <w:r w:rsidR="00E446FD">
        <w:rPr>
          <w:lang w:val="en-CA"/>
        </w:rPr>
        <w:t xml:space="preserve">, known as opsins, </w:t>
      </w:r>
      <w:ins w:id="43" w:author="Brian Nghiem" w:date="2020-09-29T12:45:00Z">
        <w:r w:rsidR="00EC58C2">
          <w:rPr>
            <w:lang w:val="en-CA"/>
          </w:rPr>
          <w:t xml:space="preserve">that are </w:t>
        </w:r>
      </w:ins>
      <w:r w:rsidR="00E446FD">
        <w:rPr>
          <w:lang w:val="en-CA"/>
        </w:rPr>
        <w:t xml:space="preserve">responsive to </w:t>
      </w:r>
      <w:ins w:id="44" w:author="Brian Nghiem" w:date="2020-09-29T12:37:00Z">
        <w:r w:rsidR="004E1A27" w:rsidRPr="004E1A27">
          <w:rPr>
            <w:b/>
            <w:bCs/>
            <w:i/>
            <w:iCs/>
            <w:lang w:val="en-CA"/>
            <w:rPrChange w:id="45" w:author="Brian Nghiem" w:date="2020-09-29T12:37:00Z">
              <w:rPr>
                <w:lang w:val="en-CA"/>
              </w:rPr>
            </w:rPrChange>
          </w:rPr>
          <w:t>light</w:t>
        </w:r>
        <w:r w:rsidR="004E1A27">
          <w:rPr>
            <w:lang w:val="en-CA"/>
          </w:rPr>
          <w:t xml:space="preserve"> </w:t>
        </w:r>
      </w:ins>
      <w:del w:id="46" w:author="Brian Nghiem" w:date="2020-09-29T12:37:00Z">
        <w:r w:rsidR="00E446FD" w:rsidDel="004E1A27">
          <w:rPr>
            <w:lang w:val="en-CA"/>
          </w:rPr>
          <w:delText xml:space="preserve">LIGHT </w:delText>
        </w:r>
      </w:del>
      <w:del w:id="47" w:author="Brian Nghiem" w:date="2020-09-29T12:45:00Z">
        <w:r w:rsidR="00E446FD" w:rsidDel="00EC58C2">
          <w:rPr>
            <w:lang w:val="en-CA"/>
          </w:rPr>
          <w:delText>as a ligand</w:delText>
        </w:r>
      </w:del>
      <w:r w:rsidR="00E446FD">
        <w:rPr>
          <w:lang w:val="en-CA"/>
        </w:rPr>
        <w:t>.</w:t>
      </w:r>
      <w:r w:rsidR="003219CF">
        <w:rPr>
          <w:vertAlign w:val="superscript"/>
          <w:lang w:val="en-CA"/>
        </w:rPr>
        <w:t>2</w:t>
      </w:r>
      <w:r w:rsidR="00E446FD">
        <w:rPr>
          <w:lang w:val="en-CA"/>
        </w:rPr>
        <w:t xml:space="preserve"> Some </w:t>
      </w:r>
      <w:ins w:id="48" w:author="Brian Nghiem" w:date="2020-09-29T13:05:00Z">
        <w:r w:rsidR="00584EF3">
          <w:rPr>
            <w:lang w:val="en-CA"/>
          </w:rPr>
          <w:t xml:space="preserve">examples </w:t>
        </w:r>
      </w:ins>
      <w:r w:rsidR="00E446FD">
        <w:rPr>
          <w:lang w:val="en-CA"/>
        </w:rPr>
        <w:t xml:space="preserve">of these receptors, along with the wavelength of light which controls them, are shown in </w:t>
      </w:r>
      <w:r w:rsidR="00220BA9">
        <w:rPr>
          <w:lang w:val="en-CA"/>
        </w:rPr>
        <w:t>section A of the figure below.</w:t>
      </w:r>
      <w:r w:rsidR="006F1013" w:rsidRPr="006F1013">
        <w:rPr>
          <w:lang w:val="en-CA"/>
        </w:rPr>
        <w:t xml:space="preserve"> </w:t>
      </w:r>
    </w:p>
    <w:p w14:paraId="6314E808" w14:textId="77777777" w:rsidR="00D71AD6" w:rsidRDefault="00D71AD6" w:rsidP="007A195B">
      <w:pPr>
        <w:rPr>
          <w:lang w:val="en-CA"/>
        </w:rPr>
      </w:pPr>
    </w:p>
    <w:p w14:paraId="05F4D0C1" w14:textId="2C76F4B8" w:rsidR="00E446FD" w:rsidRDefault="006F1013" w:rsidP="00D71AD6">
      <w:pPr>
        <w:jc w:val="center"/>
        <w:rPr>
          <w:lang w:val="en-CA"/>
        </w:rPr>
      </w:pPr>
      <w:r w:rsidRPr="000709D5">
        <w:rPr>
          <w:noProof/>
          <w:lang w:val="en-CA"/>
        </w:rPr>
        <w:drawing>
          <wp:inline distT="0" distB="0" distL="0" distR="0" wp14:anchorId="731F6DD9" wp14:editId="782EA280">
            <wp:extent cx="4511842" cy="2255689"/>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5"/>
                    <a:stretch>
                      <a:fillRect/>
                    </a:stretch>
                  </pic:blipFill>
                  <pic:spPr>
                    <a:xfrm>
                      <a:off x="0" y="0"/>
                      <a:ext cx="4516649" cy="2258092"/>
                    </a:xfrm>
                    <a:prstGeom prst="rect">
                      <a:avLst/>
                    </a:prstGeom>
                  </pic:spPr>
                </pic:pic>
              </a:graphicData>
            </a:graphic>
          </wp:inline>
        </w:drawing>
      </w:r>
    </w:p>
    <w:p w14:paraId="0E37A8F6" w14:textId="77777777" w:rsidR="00E446FD" w:rsidRDefault="00E446FD" w:rsidP="007A195B">
      <w:pPr>
        <w:rPr>
          <w:lang w:val="en-CA"/>
        </w:rPr>
      </w:pPr>
    </w:p>
    <w:p w14:paraId="44637242" w14:textId="296E826C" w:rsidR="00220BA9" w:rsidRDefault="00E446FD" w:rsidP="007A195B">
      <w:pPr>
        <w:rPr>
          <w:lang w:val="en-CA"/>
        </w:rPr>
      </w:pPr>
      <w:r>
        <w:rPr>
          <w:lang w:val="en-CA"/>
        </w:rPr>
        <w:tab/>
      </w:r>
      <w:r w:rsidR="00CE5578">
        <w:rPr>
          <w:lang w:val="en-CA"/>
        </w:rPr>
        <w:t>While the brain doesn’t have receptor</w:t>
      </w:r>
      <w:ins w:id="49" w:author="Brian Nghiem" w:date="2020-09-29T12:50:00Z">
        <w:r w:rsidR="00FE1F0C">
          <w:rPr>
            <w:lang w:val="en-CA"/>
          </w:rPr>
          <w:t>s</w:t>
        </w:r>
      </w:ins>
      <w:r w:rsidR="00CE5578">
        <w:rPr>
          <w:lang w:val="en-CA"/>
        </w:rPr>
        <w:t xml:space="preserve">/channels which </w:t>
      </w:r>
      <w:r w:rsidR="00564626">
        <w:rPr>
          <w:lang w:val="en-CA"/>
        </w:rPr>
        <w:t xml:space="preserve">can ‘see’ and respond to </w:t>
      </w:r>
      <w:r w:rsidR="00CE5578">
        <w:rPr>
          <w:lang w:val="en-CA"/>
        </w:rPr>
        <w:t>light</w:t>
      </w:r>
      <w:del w:id="50" w:author="Brian Nghiem" w:date="2020-09-29T12:51:00Z">
        <w:r w:rsidR="00564626" w:rsidDel="00487BBE">
          <w:rPr>
            <w:lang w:val="en-CA"/>
          </w:rPr>
          <w:delText xml:space="preserve">, </w:delText>
        </w:r>
        <w:r w:rsidR="00CE5578" w:rsidDel="00487BBE">
          <w:rPr>
            <w:lang w:val="en-CA"/>
          </w:rPr>
          <w:delText>with the exception of the eye</w:delText>
        </w:r>
      </w:del>
      <w:r w:rsidR="00CE5578">
        <w:rPr>
          <w:lang w:val="en-CA"/>
        </w:rPr>
        <w:t xml:space="preserve">, that doesn’t mean they can’t be </w:t>
      </w:r>
      <w:ins w:id="51" w:author="Brian Nghiem" w:date="2020-09-29T13:30:00Z">
        <w:r w:rsidR="0003579D">
          <w:rPr>
            <w:lang w:val="en-CA"/>
          </w:rPr>
          <w:t xml:space="preserve">introduced </w:t>
        </w:r>
      </w:ins>
      <w:del w:id="52" w:author="Brian Nghiem" w:date="2020-09-29T13:30:00Z">
        <w:r w:rsidR="00CE5578" w:rsidDel="0003579D">
          <w:rPr>
            <w:lang w:val="en-CA"/>
          </w:rPr>
          <w:delText>implemented in</w:delText>
        </w:r>
      </w:del>
      <w:r w:rsidR="00CE5578">
        <w:rPr>
          <w:lang w:val="en-CA"/>
        </w:rPr>
        <w:t xml:space="preserve">to </w:t>
      </w:r>
      <w:r>
        <w:rPr>
          <w:lang w:val="en-CA"/>
        </w:rPr>
        <w:t xml:space="preserve">specific neuronal populations of the brain. With the advent of genetic engineering, there have been numerous </w:t>
      </w:r>
      <w:r w:rsidR="00F9465D">
        <w:rPr>
          <w:lang w:val="en-CA"/>
        </w:rPr>
        <w:t>methods</w:t>
      </w:r>
      <w:r>
        <w:rPr>
          <w:lang w:val="en-CA"/>
        </w:rPr>
        <w:t xml:space="preserve"> proposed to deliver particular genes of interest to specific cellular populations</w:t>
      </w:r>
      <w:r w:rsidR="009B7217">
        <w:rPr>
          <w:lang w:val="en-CA"/>
        </w:rPr>
        <w:t>; t</w:t>
      </w:r>
      <w:r>
        <w:rPr>
          <w:lang w:val="en-CA"/>
        </w:rPr>
        <w:t xml:space="preserve">he general mechanism is seen in </w:t>
      </w:r>
      <w:r w:rsidR="00220BA9">
        <w:rPr>
          <w:lang w:val="en-CA"/>
        </w:rPr>
        <w:t xml:space="preserve">section B of the figure </w:t>
      </w:r>
      <w:r w:rsidR="006F1013">
        <w:rPr>
          <w:lang w:val="en-CA"/>
        </w:rPr>
        <w:t>above</w:t>
      </w:r>
      <w:r w:rsidR="009B7217">
        <w:rPr>
          <w:lang w:val="en-CA"/>
        </w:rPr>
        <w:t>.</w:t>
      </w:r>
      <w:r w:rsidR="003219CF">
        <w:rPr>
          <w:vertAlign w:val="superscript"/>
          <w:lang w:val="en-CA"/>
        </w:rPr>
        <w:t>2</w:t>
      </w:r>
      <w:r w:rsidR="009B7217">
        <w:rPr>
          <w:lang w:val="en-CA"/>
        </w:rPr>
        <w:t xml:space="preserve"> Essentially, a viral vector can be used to deliver a particular gene (one </w:t>
      </w:r>
      <w:ins w:id="53" w:author="Brian Nghiem" w:date="2020-09-29T13:07:00Z">
        <w:r w:rsidR="00C812F5">
          <w:rPr>
            <w:lang w:val="en-CA"/>
          </w:rPr>
          <w:t xml:space="preserve">that </w:t>
        </w:r>
      </w:ins>
      <w:r w:rsidR="009B7217">
        <w:rPr>
          <w:lang w:val="en-CA"/>
        </w:rPr>
        <w:t>encod</w:t>
      </w:r>
      <w:ins w:id="54" w:author="Brian Nghiem" w:date="2020-09-29T13:07:00Z">
        <w:r w:rsidR="00C812F5">
          <w:rPr>
            <w:lang w:val="en-CA"/>
          </w:rPr>
          <w:t>es</w:t>
        </w:r>
      </w:ins>
      <w:del w:id="55" w:author="Brian Nghiem" w:date="2020-09-29T13:07:00Z">
        <w:r w:rsidR="009B7217" w:rsidDel="00C812F5">
          <w:rPr>
            <w:lang w:val="en-CA"/>
          </w:rPr>
          <w:delText>ing</w:delText>
        </w:r>
      </w:del>
      <w:r w:rsidR="009B7217">
        <w:rPr>
          <w:lang w:val="en-CA"/>
        </w:rPr>
        <w:t xml:space="preserve"> an opsin) to a </w:t>
      </w:r>
      <w:del w:id="56" w:author="Brian Nghiem" w:date="2020-09-29T13:08:00Z">
        <w:r w:rsidR="009B7217" w:rsidDel="00087786">
          <w:rPr>
            <w:lang w:val="en-CA"/>
          </w:rPr>
          <w:delText xml:space="preserve">particular </w:delText>
        </w:r>
      </w:del>
      <w:ins w:id="57" w:author="Brian Nghiem" w:date="2020-09-29T13:15:00Z">
        <w:r w:rsidR="00147AC0">
          <w:rPr>
            <w:lang w:val="en-CA"/>
          </w:rPr>
          <w:t xml:space="preserve">targeted </w:t>
        </w:r>
      </w:ins>
      <w:r w:rsidR="009B7217">
        <w:rPr>
          <w:lang w:val="en-CA"/>
        </w:rPr>
        <w:t>neuronal group</w:t>
      </w:r>
      <w:r w:rsidR="00564626">
        <w:rPr>
          <w:lang w:val="en-CA"/>
        </w:rPr>
        <w:t xml:space="preserve">, </w:t>
      </w:r>
      <w:ins w:id="58" w:author="Brian Nghiem" w:date="2020-09-29T13:16:00Z">
        <w:r w:rsidR="007536B8">
          <w:rPr>
            <w:lang w:val="en-CA"/>
          </w:rPr>
          <w:t xml:space="preserve">which is </w:t>
        </w:r>
      </w:ins>
      <w:r w:rsidR="00564626">
        <w:rPr>
          <w:lang w:val="en-CA"/>
        </w:rPr>
        <w:t xml:space="preserve">denoted by </w:t>
      </w:r>
      <w:del w:id="59" w:author="Brian Nghiem" w:date="2020-09-29T13:11:00Z">
        <w:r w:rsidR="00564626" w:rsidDel="00DC6323">
          <w:rPr>
            <w:lang w:val="en-CA"/>
          </w:rPr>
          <w:delText xml:space="preserve">the </w:delText>
        </w:r>
      </w:del>
      <w:ins w:id="60" w:author="Brian Nghiem" w:date="2020-09-29T13:11:00Z">
        <w:r w:rsidR="00DC6323">
          <w:rPr>
            <w:lang w:val="en-CA"/>
          </w:rPr>
          <w:t xml:space="preserve">its associated </w:t>
        </w:r>
      </w:ins>
      <w:r w:rsidR="00564626">
        <w:rPr>
          <w:lang w:val="en-CA"/>
        </w:rPr>
        <w:t>promoter sequence. Once delivered, light of the correct activation wavelength can be directed to a particular</w:t>
      </w:r>
      <w:r w:rsidR="006F1013">
        <w:rPr>
          <w:lang w:val="en-CA"/>
        </w:rPr>
        <w:t xml:space="preserve"> brain</w:t>
      </w:r>
      <w:r w:rsidR="00564626">
        <w:rPr>
          <w:lang w:val="en-CA"/>
        </w:rPr>
        <w:t xml:space="preserve"> region of interest, containing </w:t>
      </w:r>
      <w:r w:rsidR="006F1013">
        <w:rPr>
          <w:lang w:val="en-CA"/>
        </w:rPr>
        <w:t xml:space="preserve">the targeted neuronal population. Depending on the type of opsin gene </w:t>
      </w:r>
      <w:del w:id="61" w:author="Brian Nghiem" w:date="2020-09-29T13:18:00Z">
        <w:r w:rsidR="006F1013" w:rsidDel="00F87906">
          <w:rPr>
            <w:lang w:val="en-CA"/>
          </w:rPr>
          <w:delText xml:space="preserve">one </w:delText>
        </w:r>
      </w:del>
      <w:r w:rsidR="006F1013">
        <w:rPr>
          <w:lang w:val="en-CA"/>
        </w:rPr>
        <w:t>introduce</w:t>
      </w:r>
      <w:ins w:id="62" w:author="Brian Nghiem" w:date="2020-09-29T13:18:00Z">
        <w:r w:rsidR="00F87906">
          <w:rPr>
            <w:lang w:val="en-CA"/>
          </w:rPr>
          <w:t>d</w:t>
        </w:r>
      </w:ins>
      <w:del w:id="63" w:author="Brian Nghiem" w:date="2020-09-29T13:18:00Z">
        <w:r w:rsidR="006F1013" w:rsidDel="00F87906">
          <w:rPr>
            <w:lang w:val="en-CA"/>
          </w:rPr>
          <w:delText>s</w:delText>
        </w:r>
      </w:del>
      <w:r w:rsidR="006F1013">
        <w:rPr>
          <w:lang w:val="en-CA"/>
        </w:rPr>
        <w:t xml:space="preserve"> into a given cell</w:t>
      </w:r>
      <w:r w:rsidR="008B0416">
        <w:rPr>
          <w:lang w:val="en-CA"/>
        </w:rPr>
        <w:t xml:space="preserve"> type</w:t>
      </w:r>
      <w:r w:rsidR="006F1013">
        <w:rPr>
          <w:lang w:val="en-CA"/>
        </w:rPr>
        <w:t xml:space="preserve">, we can either stimulate or inhibit neuronal activity. What I’ll introduce next is a vast oversimplification, but it gets to the heart of how optogenetics works in a particular scenario. </w:t>
      </w:r>
      <w:r w:rsidR="00564626">
        <w:rPr>
          <w:lang w:val="en-CA"/>
        </w:rPr>
        <w:t xml:space="preserve">Let’s say we want to </w:t>
      </w:r>
      <w:r w:rsidR="006F1013">
        <w:rPr>
          <w:lang w:val="en-CA"/>
        </w:rPr>
        <w:t>stimulate</w:t>
      </w:r>
      <w:r w:rsidR="00564626">
        <w:rPr>
          <w:lang w:val="en-CA"/>
        </w:rPr>
        <w:t xml:space="preserve"> a group of </w:t>
      </w:r>
      <w:r w:rsidR="00220BA9">
        <w:rPr>
          <w:lang w:val="en-CA"/>
        </w:rPr>
        <w:t>dopaminergic</w:t>
      </w:r>
      <w:r w:rsidR="006F1013">
        <w:rPr>
          <w:lang w:val="en-CA"/>
        </w:rPr>
        <w:t xml:space="preserve"> </w:t>
      </w:r>
      <w:r w:rsidR="00564626">
        <w:rPr>
          <w:lang w:val="en-CA"/>
        </w:rPr>
        <w:t>neurons in the brain</w:t>
      </w:r>
      <w:r w:rsidR="006F1013">
        <w:rPr>
          <w:lang w:val="en-CA"/>
        </w:rPr>
        <w:t xml:space="preserve">. </w:t>
      </w:r>
      <w:ins w:id="64" w:author="Brian Nghiem" w:date="2020-09-29T13:41:00Z">
        <w:r w:rsidR="00F55415">
          <w:rPr>
            <w:lang w:val="en-CA"/>
          </w:rPr>
          <w:t>W</w:t>
        </w:r>
      </w:ins>
      <w:del w:id="65" w:author="Brian Nghiem" w:date="2020-09-29T13:41:00Z">
        <w:r w:rsidR="00220BA9" w:rsidDel="00F55415">
          <w:rPr>
            <w:lang w:val="en-CA"/>
          </w:rPr>
          <w:delText>Using some vector, w</w:delText>
        </w:r>
      </w:del>
      <w:r w:rsidR="006F1013">
        <w:rPr>
          <w:lang w:val="en-CA"/>
        </w:rPr>
        <w:t xml:space="preserve">e can deliver an opsin </w:t>
      </w:r>
      <w:ins w:id="66" w:author="Brian Nghiem" w:date="2020-09-29T13:41:00Z">
        <w:r w:rsidR="00F55415">
          <w:rPr>
            <w:lang w:val="en-CA"/>
          </w:rPr>
          <w:t xml:space="preserve">– say, one </w:t>
        </w:r>
      </w:ins>
      <w:del w:id="67" w:author="Brian Nghiem" w:date="2020-09-29T13:41:00Z">
        <w:r w:rsidR="006F1013" w:rsidDel="00F55415">
          <w:rPr>
            <w:lang w:val="en-CA"/>
          </w:rPr>
          <w:delText xml:space="preserve">which </w:delText>
        </w:r>
      </w:del>
      <w:ins w:id="68" w:author="Brian Nghiem" w:date="2020-09-29T13:41:00Z">
        <w:r w:rsidR="00F55415">
          <w:rPr>
            <w:lang w:val="en-CA"/>
          </w:rPr>
          <w:t xml:space="preserve">that </w:t>
        </w:r>
      </w:ins>
      <w:r w:rsidR="006F1013">
        <w:rPr>
          <w:lang w:val="en-CA"/>
        </w:rPr>
        <w:t>stimulates neuronal activity (such as ChR2)</w:t>
      </w:r>
      <w:ins w:id="69" w:author="Brian Nghiem" w:date="2020-09-29T13:41:00Z">
        <w:r w:rsidR="00F55415">
          <w:rPr>
            <w:lang w:val="en-CA"/>
          </w:rPr>
          <w:t xml:space="preserve"> –</w:t>
        </w:r>
      </w:ins>
      <w:r w:rsidR="006F1013">
        <w:rPr>
          <w:lang w:val="en-CA"/>
        </w:rPr>
        <w:t xml:space="preserve"> </w:t>
      </w:r>
      <w:r w:rsidR="008B0416">
        <w:rPr>
          <w:lang w:val="en-CA"/>
        </w:rPr>
        <w:t>attached to</w:t>
      </w:r>
      <w:r w:rsidR="006F1013">
        <w:rPr>
          <w:lang w:val="en-CA"/>
        </w:rPr>
        <w:t xml:space="preserve"> an upstream promoter </w:t>
      </w:r>
      <w:r w:rsidR="008B0416">
        <w:rPr>
          <w:lang w:val="en-CA"/>
        </w:rPr>
        <w:t xml:space="preserve">specific for </w:t>
      </w:r>
      <w:r w:rsidR="00220BA9">
        <w:rPr>
          <w:lang w:val="en-CA"/>
        </w:rPr>
        <w:t>dopaminergic</w:t>
      </w:r>
      <w:r w:rsidR="00F9465D">
        <w:rPr>
          <w:lang w:val="en-CA"/>
        </w:rPr>
        <w:t xml:space="preserve"> </w:t>
      </w:r>
      <w:r w:rsidR="00813E54">
        <w:rPr>
          <w:lang w:val="en-CA"/>
        </w:rPr>
        <w:t>neur</w:t>
      </w:r>
      <w:r w:rsidR="008B0416">
        <w:rPr>
          <w:lang w:val="en-CA"/>
        </w:rPr>
        <w:t>on</w:t>
      </w:r>
      <w:r w:rsidR="00813E54">
        <w:rPr>
          <w:lang w:val="en-CA"/>
        </w:rPr>
        <w:t xml:space="preserve">s </w:t>
      </w:r>
      <w:r w:rsidR="008B0416">
        <w:rPr>
          <w:lang w:val="en-CA"/>
        </w:rPr>
        <w:t>(</w:t>
      </w:r>
      <w:r w:rsidR="00813E54">
        <w:rPr>
          <w:lang w:val="en-CA"/>
        </w:rPr>
        <w:t>such as</w:t>
      </w:r>
      <w:r w:rsidR="00220BA9">
        <w:rPr>
          <w:lang w:val="en-CA"/>
        </w:rPr>
        <w:t xml:space="preserve"> Drd1</w:t>
      </w:r>
      <w:r w:rsidR="00813E54">
        <w:rPr>
          <w:lang w:val="en-CA"/>
        </w:rPr>
        <w:t>) into a mouse model</w:t>
      </w:r>
      <w:r w:rsidR="00220BA9">
        <w:rPr>
          <w:lang w:val="en-CA"/>
        </w:rPr>
        <w:t xml:space="preserve">. Then, depending on the region of interest, </w:t>
      </w:r>
      <w:del w:id="70" w:author="Brian Nghiem" w:date="2020-09-29T13:42:00Z">
        <w:r w:rsidR="00220BA9" w:rsidDel="00603146">
          <w:rPr>
            <w:lang w:val="en-CA"/>
          </w:rPr>
          <w:delText xml:space="preserve">one </w:delText>
        </w:r>
      </w:del>
      <w:ins w:id="71" w:author="Brian Nghiem" w:date="2020-09-29T13:42:00Z">
        <w:r w:rsidR="00603146">
          <w:rPr>
            <w:lang w:val="en-CA"/>
          </w:rPr>
          <w:t>we</w:t>
        </w:r>
        <w:r w:rsidR="00603146">
          <w:rPr>
            <w:lang w:val="en-CA"/>
          </w:rPr>
          <w:t xml:space="preserve"> </w:t>
        </w:r>
      </w:ins>
      <w:r w:rsidR="00220BA9">
        <w:rPr>
          <w:lang w:val="en-CA"/>
        </w:rPr>
        <w:t>can stereotactically introduce a light diode or probe. From there, we can specifically turn on or off the targeted neurons with the flick of a switch!</w:t>
      </w:r>
    </w:p>
    <w:p w14:paraId="663CDA09" w14:textId="77777777" w:rsidR="00220BA9" w:rsidRDefault="00220BA9" w:rsidP="007A195B">
      <w:pPr>
        <w:rPr>
          <w:lang w:val="en-CA"/>
        </w:rPr>
      </w:pPr>
    </w:p>
    <w:p w14:paraId="7BEC836A" w14:textId="77777777" w:rsidR="00220BA9" w:rsidRDefault="00220BA9" w:rsidP="007A195B">
      <w:pPr>
        <w:rPr>
          <w:lang w:val="en-CA"/>
        </w:rPr>
      </w:pPr>
    </w:p>
    <w:p w14:paraId="075EDCEF" w14:textId="7A418EA7" w:rsidR="000709D5" w:rsidRDefault="00220BA9" w:rsidP="00220BA9">
      <w:pPr>
        <w:jc w:val="center"/>
        <w:rPr>
          <w:lang w:val="en-CA"/>
        </w:rPr>
      </w:pPr>
      <w:r w:rsidRPr="000709D5">
        <w:rPr>
          <w:noProof/>
          <w:lang w:val="en-CA"/>
        </w:rPr>
        <w:drawing>
          <wp:inline distT="0" distB="0" distL="0" distR="0" wp14:anchorId="4C07DC68" wp14:editId="649F728C">
            <wp:extent cx="4635500" cy="17526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6"/>
                    <a:stretch>
                      <a:fillRect/>
                    </a:stretch>
                  </pic:blipFill>
                  <pic:spPr>
                    <a:xfrm>
                      <a:off x="0" y="0"/>
                      <a:ext cx="4635500" cy="1752600"/>
                    </a:xfrm>
                    <a:prstGeom prst="rect">
                      <a:avLst/>
                    </a:prstGeom>
                  </pic:spPr>
                </pic:pic>
              </a:graphicData>
            </a:graphic>
          </wp:inline>
        </w:drawing>
      </w:r>
    </w:p>
    <w:p w14:paraId="400AA184" w14:textId="77777777" w:rsidR="00220BA9" w:rsidRDefault="00220BA9" w:rsidP="00220BA9">
      <w:pPr>
        <w:jc w:val="center"/>
        <w:rPr>
          <w:lang w:val="en-CA"/>
        </w:rPr>
      </w:pPr>
    </w:p>
    <w:p w14:paraId="236280BA" w14:textId="36A3325D" w:rsidR="000709D5" w:rsidRDefault="00813E54" w:rsidP="007A195B">
      <w:pPr>
        <w:rPr>
          <w:lang w:val="en-CA"/>
        </w:rPr>
      </w:pPr>
      <w:r>
        <w:rPr>
          <w:lang w:val="en-CA"/>
        </w:rPr>
        <w:tab/>
      </w:r>
      <w:del w:id="72" w:author="Brian Nghiem" w:date="2020-09-29T13:20:00Z">
        <w:r w:rsidR="008B0416" w:rsidDel="005D39C8">
          <w:rPr>
            <w:lang w:val="en-CA"/>
          </w:rPr>
          <w:delText xml:space="preserve">One might wonder </w:delText>
        </w:r>
      </w:del>
      <w:del w:id="73" w:author="Brian Nghiem" w:date="2020-09-29T13:19:00Z">
        <w:r w:rsidR="008B0416" w:rsidDel="005D39C8">
          <w:rPr>
            <w:lang w:val="en-CA"/>
          </w:rPr>
          <w:delText>w</w:delText>
        </w:r>
      </w:del>
      <w:ins w:id="74" w:author="Brian Nghiem" w:date="2020-09-29T13:19:00Z">
        <w:r w:rsidR="005D39C8">
          <w:rPr>
            <w:lang w:val="en-CA"/>
          </w:rPr>
          <w:t>W</w:t>
        </w:r>
      </w:ins>
      <w:r w:rsidR="008B0416">
        <w:rPr>
          <w:lang w:val="en-CA"/>
        </w:rPr>
        <w:t xml:space="preserve">here </w:t>
      </w:r>
      <w:ins w:id="75" w:author="Brian Nghiem" w:date="2020-09-29T13:20:00Z">
        <w:r w:rsidR="005D39C8">
          <w:rPr>
            <w:lang w:val="en-CA"/>
          </w:rPr>
          <w:t xml:space="preserve">do </w:t>
        </w:r>
      </w:ins>
      <w:r w:rsidR="008B0416">
        <w:rPr>
          <w:lang w:val="en-CA"/>
        </w:rPr>
        <w:t>methods such as electrical or pharmacological control stand in comparison to optogenetics</w:t>
      </w:r>
      <w:ins w:id="76" w:author="Brian Nghiem" w:date="2020-09-29T13:20:00Z">
        <w:r w:rsidR="005D39C8">
          <w:rPr>
            <w:lang w:val="en-CA"/>
          </w:rPr>
          <w:t>?</w:t>
        </w:r>
      </w:ins>
      <w:del w:id="77" w:author="Brian Nghiem" w:date="2020-09-29T13:20:00Z">
        <w:r w:rsidR="008B0416" w:rsidDel="005D39C8">
          <w:rPr>
            <w:lang w:val="en-CA"/>
          </w:rPr>
          <w:delText>.</w:delText>
        </w:r>
      </w:del>
      <w:r w:rsidR="008B0416">
        <w:rPr>
          <w:lang w:val="en-CA"/>
        </w:rPr>
        <w:t xml:space="preserve"> While optogenetics is not without its pitfalls, it is spatially and temporally superior to the pharmacological and electrical methods.</w:t>
      </w:r>
      <w:r w:rsidR="003219CF">
        <w:rPr>
          <w:vertAlign w:val="superscript"/>
          <w:lang w:val="en-CA"/>
        </w:rPr>
        <w:t>3</w:t>
      </w:r>
      <w:r w:rsidR="008B0416">
        <w:rPr>
          <w:lang w:val="en-CA"/>
        </w:rPr>
        <w:t xml:space="preserve"> Its comparison to electrical stimulation is delineated in </w:t>
      </w:r>
      <w:r w:rsidR="00220BA9">
        <w:rPr>
          <w:lang w:val="en-CA"/>
        </w:rPr>
        <w:t>the figure</w:t>
      </w:r>
      <w:r w:rsidR="008B0416">
        <w:rPr>
          <w:lang w:val="en-CA"/>
        </w:rPr>
        <w:t xml:space="preserve"> </w:t>
      </w:r>
      <w:r w:rsidR="00220BA9">
        <w:rPr>
          <w:lang w:val="en-CA"/>
        </w:rPr>
        <w:t>above</w:t>
      </w:r>
      <w:r w:rsidR="008B0416">
        <w:rPr>
          <w:lang w:val="en-CA"/>
        </w:rPr>
        <w:t>.</w:t>
      </w:r>
      <w:r w:rsidR="003219CF">
        <w:rPr>
          <w:vertAlign w:val="superscript"/>
          <w:lang w:val="en-CA"/>
        </w:rPr>
        <w:t>3</w:t>
      </w:r>
      <w:r w:rsidR="008B0416">
        <w:rPr>
          <w:lang w:val="en-CA"/>
        </w:rPr>
        <w:t xml:space="preserve"> </w:t>
      </w:r>
      <w:r w:rsidR="00F9465D">
        <w:rPr>
          <w:lang w:val="en-CA"/>
        </w:rPr>
        <w:t xml:space="preserve">As shown, electrical stimulation is spatially imprecise, activating all neurons in a given target area. In contrast, optogenetic stimulation will only target the neurons encoding a particular opsin channel. </w:t>
      </w:r>
      <w:r w:rsidR="008B0416">
        <w:rPr>
          <w:lang w:val="en-CA"/>
        </w:rPr>
        <w:t xml:space="preserve">With regard to </w:t>
      </w:r>
      <w:r>
        <w:rPr>
          <w:lang w:val="en-CA"/>
        </w:rPr>
        <w:t xml:space="preserve">pharmacological control, </w:t>
      </w:r>
      <w:r w:rsidR="00F9465D">
        <w:rPr>
          <w:lang w:val="en-CA"/>
        </w:rPr>
        <w:t>optogenetics is</w:t>
      </w:r>
      <w:r>
        <w:rPr>
          <w:lang w:val="en-CA"/>
        </w:rPr>
        <w:t xml:space="preserve"> temporally superior as stimulation/inhibition can be </w:t>
      </w:r>
      <w:ins w:id="78" w:author="Brian Nghiem" w:date="2020-09-29T13:20:00Z">
        <w:r w:rsidR="00CC6920">
          <w:rPr>
            <w:lang w:val="en-CA"/>
          </w:rPr>
          <w:t xml:space="preserve">modulated </w:t>
        </w:r>
      </w:ins>
      <w:del w:id="79" w:author="Brian Nghiem" w:date="2020-09-29T13:20:00Z">
        <w:r w:rsidDel="00CC6920">
          <w:rPr>
            <w:lang w:val="en-CA"/>
          </w:rPr>
          <w:delText xml:space="preserve">turned on/off </w:delText>
        </w:r>
      </w:del>
      <w:r>
        <w:rPr>
          <w:lang w:val="en-CA"/>
        </w:rPr>
        <w:t>with the flick of a switch</w:t>
      </w:r>
      <w:r w:rsidR="00F9465D">
        <w:rPr>
          <w:lang w:val="en-CA"/>
        </w:rPr>
        <w:t xml:space="preserve">, whereas pharmaceuticals are inherently </w:t>
      </w:r>
      <w:ins w:id="80" w:author="Brian Nghiem" w:date="2020-09-29T13:00:00Z">
        <w:r w:rsidR="006803CC">
          <w:rPr>
            <w:lang w:val="en-CA"/>
          </w:rPr>
          <w:t>slower to take effect</w:t>
        </w:r>
      </w:ins>
      <w:del w:id="81" w:author="Brian Nghiem" w:date="2020-09-29T13:00:00Z">
        <w:r w:rsidR="00F9465D" w:rsidDel="006803CC">
          <w:rPr>
            <w:lang w:val="en-CA"/>
          </w:rPr>
          <w:delText>‘laggy’</w:delText>
        </w:r>
      </w:del>
      <w:r w:rsidR="00F9465D">
        <w:rPr>
          <w:lang w:val="en-CA"/>
        </w:rPr>
        <w:t xml:space="preserve"> and persist longer than intended.</w:t>
      </w:r>
      <w:r w:rsidR="003219CF">
        <w:rPr>
          <w:vertAlign w:val="superscript"/>
          <w:lang w:val="en-CA"/>
        </w:rPr>
        <w:t>4</w:t>
      </w:r>
      <w:r w:rsidR="00F9465D">
        <w:rPr>
          <w:lang w:val="en-CA"/>
        </w:rPr>
        <w:t xml:space="preserve"> </w:t>
      </w:r>
    </w:p>
    <w:p w14:paraId="4E9E7D1F" w14:textId="5AF44FC9" w:rsidR="00564626" w:rsidRDefault="00564626" w:rsidP="000709D5">
      <w:pPr>
        <w:jc w:val="center"/>
      </w:pPr>
    </w:p>
    <w:p w14:paraId="516BB8D9" w14:textId="7E85C2BE" w:rsidR="00F9465D" w:rsidRPr="003219CF" w:rsidRDefault="00813E54" w:rsidP="00813E54">
      <w:pPr>
        <w:rPr>
          <w:rFonts w:ascii="Calibri" w:hAnsi="Calibri" w:cs="Calibri"/>
        </w:rPr>
      </w:pPr>
      <w:r>
        <w:tab/>
        <w:t xml:space="preserve">Throughout this read, I hope that you have developed an understanding of how optogenetics works and its potential </w:t>
      </w:r>
      <w:ins w:id="82" w:author="Brian Nghiem" w:date="2020-09-29T13:21:00Z">
        <w:r w:rsidR="002C0D3A">
          <w:t>applications</w:t>
        </w:r>
      </w:ins>
      <w:del w:id="83" w:author="Brian Nghiem" w:date="2020-09-29T13:21:00Z">
        <w:r w:rsidDel="002C0D3A">
          <w:delText>applicability</w:delText>
        </w:r>
      </w:del>
      <w:r>
        <w:t xml:space="preserve">. I also hope that you’ve </w:t>
      </w:r>
      <w:r w:rsidR="00F9465D">
        <w:t>garnered</w:t>
      </w:r>
      <w:r>
        <w:t xml:space="preserve"> some </w:t>
      </w:r>
      <w:r w:rsidRPr="003219CF">
        <w:rPr>
          <w:rFonts w:ascii="Calibri" w:hAnsi="Calibri" w:cs="Calibri"/>
        </w:rPr>
        <w:t>excitement about this topic. While there are many factors which still need to be addressed in the full optimization of optogenetics, it has proven itself</w:t>
      </w:r>
      <w:r w:rsidR="00F9465D" w:rsidRPr="003219CF">
        <w:rPr>
          <w:rFonts w:ascii="Calibri" w:hAnsi="Calibri" w:cs="Calibri"/>
        </w:rPr>
        <w:t xml:space="preserve"> to be</w:t>
      </w:r>
      <w:r w:rsidRPr="003219CF">
        <w:rPr>
          <w:rFonts w:ascii="Calibri" w:hAnsi="Calibri" w:cs="Calibri"/>
        </w:rPr>
        <w:t xml:space="preserve"> a very promising </w:t>
      </w:r>
      <w:r w:rsidR="00220BA9" w:rsidRPr="003219CF">
        <w:rPr>
          <w:rFonts w:ascii="Calibri" w:hAnsi="Calibri" w:cs="Calibri"/>
        </w:rPr>
        <w:t>technique and</w:t>
      </w:r>
      <w:r w:rsidRPr="003219CF">
        <w:rPr>
          <w:rFonts w:ascii="Calibri" w:hAnsi="Calibri" w:cs="Calibri"/>
        </w:rPr>
        <w:t xml:space="preserve"> shows</w:t>
      </w:r>
      <w:r w:rsidR="00F9465D" w:rsidRPr="003219CF">
        <w:rPr>
          <w:rFonts w:ascii="Calibri" w:hAnsi="Calibri" w:cs="Calibri"/>
        </w:rPr>
        <w:t xml:space="preserve"> great</w:t>
      </w:r>
      <w:r w:rsidRPr="003219CF">
        <w:rPr>
          <w:rFonts w:ascii="Calibri" w:hAnsi="Calibri" w:cs="Calibri"/>
        </w:rPr>
        <w:t xml:space="preserve"> potential for further applications. If you are interested in reading about a particular application of optogenetics </w:t>
      </w:r>
      <w:r w:rsidR="00F9465D" w:rsidRPr="003219CF">
        <w:rPr>
          <w:rFonts w:ascii="Calibri" w:hAnsi="Calibri" w:cs="Calibri"/>
        </w:rPr>
        <w:t>in</w:t>
      </w:r>
      <w:r w:rsidRPr="003219CF">
        <w:rPr>
          <w:rFonts w:ascii="Calibri" w:hAnsi="Calibri" w:cs="Calibri"/>
        </w:rPr>
        <w:t xml:space="preserve"> depression research, take a look at this </w:t>
      </w:r>
      <w:proofErr w:type="spellStart"/>
      <w:r w:rsidRPr="003219CF">
        <w:rPr>
          <w:rFonts w:ascii="Calibri" w:hAnsi="Calibri" w:cs="Calibri"/>
        </w:rPr>
        <w:t>padlet</w:t>
      </w:r>
      <w:proofErr w:type="spellEnd"/>
      <w:r w:rsidRPr="003219CF">
        <w:rPr>
          <w:rFonts w:ascii="Calibri" w:hAnsi="Calibri" w:cs="Calibri"/>
        </w:rPr>
        <w:t xml:space="preserve"> that I worked on with a group of students last year! </w:t>
      </w:r>
    </w:p>
    <w:p w14:paraId="5FD38C79" w14:textId="71FA928D" w:rsidR="00220BA9" w:rsidRPr="003219CF" w:rsidRDefault="00865973" w:rsidP="00220BA9">
      <w:pPr>
        <w:rPr>
          <w:rFonts w:ascii="Calibri" w:hAnsi="Calibri" w:cs="Calibri"/>
        </w:rPr>
      </w:pPr>
      <w:hyperlink r:id="rId7" w:history="1">
        <w:r w:rsidR="00813E54" w:rsidRPr="003219CF">
          <w:rPr>
            <w:rStyle w:val="Hyperlink"/>
            <w:rFonts w:ascii="Calibri" w:hAnsi="Calibri" w:cs="Calibri"/>
            <w:lang w:val="en-CA"/>
          </w:rPr>
          <w:t>https://padlet.com/jacob_schulman/uyh37qajn403</w:t>
        </w:r>
      </w:hyperlink>
    </w:p>
    <w:p w14:paraId="34D50EA7" w14:textId="75049FEF" w:rsidR="00220BA9" w:rsidRPr="003219CF" w:rsidRDefault="00220BA9" w:rsidP="00220BA9">
      <w:pPr>
        <w:rPr>
          <w:rFonts w:ascii="Calibri" w:hAnsi="Calibri" w:cs="Calibri"/>
        </w:rPr>
      </w:pPr>
    </w:p>
    <w:p w14:paraId="4D7883FE" w14:textId="7B7CFC37" w:rsidR="00220BA9" w:rsidRPr="003219CF" w:rsidRDefault="00220BA9" w:rsidP="00220BA9">
      <w:pPr>
        <w:rPr>
          <w:rFonts w:ascii="Calibri" w:hAnsi="Calibri" w:cs="Calibri"/>
          <w:color w:val="000000" w:themeColor="text1"/>
        </w:rPr>
      </w:pPr>
      <w:r w:rsidRPr="003219CF">
        <w:rPr>
          <w:rFonts w:ascii="Calibri" w:hAnsi="Calibri" w:cs="Calibri"/>
          <w:color w:val="000000" w:themeColor="text1"/>
        </w:rPr>
        <w:t>References:</w:t>
      </w:r>
    </w:p>
    <w:p w14:paraId="04E4B728" w14:textId="66F59798" w:rsidR="00220BA9" w:rsidRPr="003219CF" w:rsidRDefault="003219CF" w:rsidP="003219CF">
      <w:pPr>
        <w:pStyle w:val="ListParagraph"/>
        <w:numPr>
          <w:ilvl w:val="0"/>
          <w:numId w:val="2"/>
        </w:numPr>
        <w:rPr>
          <w:rFonts w:ascii="Calibri" w:eastAsia="Times New Roman" w:hAnsi="Calibri" w:cs="Calibri"/>
          <w:color w:val="000000" w:themeColor="text1"/>
          <w:lang w:val="en-CA"/>
        </w:rPr>
      </w:pPr>
      <w:r w:rsidRPr="003219CF">
        <w:rPr>
          <w:rFonts w:ascii="Calibri" w:eastAsia="Times New Roman" w:hAnsi="Calibri" w:cs="Calibri"/>
          <w:color w:val="000000" w:themeColor="text1"/>
          <w:shd w:val="clear" w:color="auto" w:fill="FFFFFF"/>
          <w:lang w:val="en-CA"/>
        </w:rPr>
        <w:t xml:space="preserve">Quintana FJ, </w:t>
      </w:r>
      <w:proofErr w:type="spellStart"/>
      <w:r w:rsidRPr="003219CF">
        <w:rPr>
          <w:rFonts w:ascii="Calibri" w:eastAsia="Times New Roman" w:hAnsi="Calibri" w:cs="Calibri"/>
          <w:color w:val="000000" w:themeColor="text1"/>
          <w:shd w:val="clear" w:color="auto" w:fill="FFFFFF"/>
          <w:lang w:val="en-CA"/>
        </w:rPr>
        <w:t>Farez</w:t>
      </w:r>
      <w:proofErr w:type="spellEnd"/>
      <w:r w:rsidRPr="003219CF">
        <w:rPr>
          <w:rFonts w:ascii="Calibri" w:eastAsia="Times New Roman" w:hAnsi="Calibri" w:cs="Calibri"/>
          <w:color w:val="000000" w:themeColor="text1"/>
          <w:shd w:val="clear" w:color="auto" w:fill="FFFFFF"/>
          <w:lang w:val="en-CA"/>
        </w:rPr>
        <w:t xml:space="preserve"> MF, Weiner HL. Systems biology approaches for the study of multiple sclerosis. 2008;12(4):1087–1093.</w:t>
      </w:r>
    </w:p>
    <w:p w14:paraId="1A032658" w14:textId="77777777" w:rsidR="003219CF" w:rsidRPr="003219CF" w:rsidRDefault="003219CF" w:rsidP="003219CF">
      <w:pPr>
        <w:pStyle w:val="ListParagraph"/>
        <w:numPr>
          <w:ilvl w:val="0"/>
          <w:numId w:val="2"/>
        </w:numPr>
        <w:rPr>
          <w:rFonts w:ascii="Calibri" w:eastAsia="Times New Roman" w:hAnsi="Calibri" w:cs="Calibri"/>
          <w:color w:val="000000" w:themeColor="text1"/>
          <w:lang w:val="en-CA"/>
        </w:rPr>
      </w:pPr>
      <w:proofErr w:type="spellStart"/>
      <w:r w:rsidRPr="003219CF">
        <w:rPr>
          <w:rFonts w:ascii="Calibri" w:eastAsia="Times New Roman" w:hAnsi="Calibri" w:cs="Calibri"/>
          <w:color w:val="000000" w:themeColor="text1"/>
          <w:shd w:val="clear" w:color="auto" w:fill="FFFFFF"/>
          <w:lang w:val="en-CA"/>
        </w:rPr>
        <w:t>Pama</w:t>
      </w:r>
      <w:proofErr w:type="spellEnd"/>
      <w:r w:rsidRPr="003219CF">
        <w:rPr>
          <w:rFonts w:ascii="Calibri" w:eastAsia="Times New Roman" w:hAnsi="Calibri" w:cs="Calibri"/>
          <w:color w:val="000000" w:themeColor="text1"/>
          <w:shd w:val="clear" w:color="auto" w:fill="FFFFFF"/>
          <w:lang w:val="en-CA"/>
        </w:rPr>
        <w:t xml:space="preserve"> EAC, </w:t>
      </w:r>
      <w:proofErr w:type="spellStart"/>
      <w:r w:rsidRPr="003219CF">
        <w:rPr>
          <w:rFonts w:ascii="Calibri" w:eastAsia="Times New Roman" w:hAnsi="Calibri" w:cs="Calibri"/>
          <w:color w:val="000000" w:themeColor="text1"/>
          <w:shd w:val="clear" w:color="auto" w:fill="FFFFFF"/>
          <w:lang w:val="en-CA"/>
        </w:rPr>
        <w:t>Colzato</w:t>
      </w:r>
      <w:proofErr w:type="spellEnd"/>
      <w:r w:rsidRPr="003219CF">
        <w:rPr>
          <w:rFonts w:ascii="Calibri" w:eastAsia="Times New Roman" w:hAnsi="Calibri" w:cs="Calibri"/>
          <w:color w:val="000000" w:themeColor="text1"/>
          <w:shd w:val="clear" w:color="auto" w:fill="FFFFFF"/>
          <w:lang w:val="en-CA"/>
        </w:rPr>
        <w:t xml:space="preserve"> LS, </w:t>
      </w:r>
      <w:proofErr w:type="spellStart"/>
      <w:r w:rsidRPr="003219CF">
        <w:rPr>
          <w:rFonts w:ascii="Calibri" w:eastAsia="Times New Roman" w:hAnsi="Calibri" w:cs="Calibri"/>
          <w:color w:val="000000" w:themeColor="text1"/>
          <w:shd w:val="clear" w:color="auto" w:fill="FFFFFF"/>
          <w:lang w:val="en-CA"/>
        </w:rPr>
        <w:t>Hommel</w:t>
      </w:r>
      <w:proofErr w:type="spellEnd"/>
      <w:r w:rsidRPr="003219CF">
        <w:rPr>
          <w:rFonts w:ascii="Calibri" w:eastAsia="Times New Roman" w:hAnsi="Calibri" w:cs="Calibri"/>
          <w:color w:val="000000" w:themeColor="text1"/>
          <w:shd w:val="clear" w:color="auto" w:fill="FFFFFF"/>
          <w:lang w:val="en-CA"/>
        </w:rPr>
        <w:t xml:space="preserve"> B. Optogenetics as a neuromodulation tool in cognitive neuroscience. 2013;4.</w:t>
      </w:r>
    </w:p>
    <w:p w14:paraId="76C5A32B" w14:textId="3AD87112" w:rsidR="003219CF" w:rsidRPr="003219CF" w:rsidRDefault="003219CF" w:rsidP="003219CF">
      <w:pPr>
        <w:pStyle w:val="ListParagraph"/>
        <w:numPr>
          <w:ilvl w:val="0"/>
          <w:numId w:val="2"/>
        </w:numPr>
        <w:rPr>
          <w:rFonts w:ascii="Calibri" w:eastAsia="Times New Roman" w:hAnsi="Calibri" w:cs="Calibri"/>
          <w:color w:val="000000" w:themeColor="text1"/>
          <w:lang w:val="en-CA"/>
        </w:rPr>
      </w:pPr>
      <w:proofErr w:type="spellStart"/>
      <w:r w:rsidRPr="003219CF">
        <w:rPr>
          <w:rFonts w:ascii="Calibri" w:eastAsia="Times New Roman" w:hAnsi="Calibri" w:cs="Calibri"/>
          <w:color w:val="000000" w:themeColor="text1"/>
          <w:shd w:val="clear" w:color="auto" w:fill="FFFFFF"/>
          <w:lang w:val="en-CA"/>
        </w:rPr>
        <w:t>Forcelli</w:t>
      </w:r>
      <w:proofErr w:type="spellEnd"/>
      <w:r w:rsidRPr="003219CF">
        <w:rPr>
          <w:rFonts w:ascii="Calibri" w:eastAsia="Times New Roman" w:hAnsi="Calibri" w:cs="Calibri"/>
          <w:color w:val="000000" w:themeColor="text1"/>
          <w:shd w:val="clear" w:color="auto" w:fill="FFFFFF"/>
          <w:lang w:val="en-CA"/>
        </w:rPr>
        <w:t xml:space="preserve"> PA. Applications of optogenetic and </w:t>
      </w:r>
      <w:proofErr w:type="spellStart"/>
      <w:r w:rsidRPr="003219CF">
        <w:rPr>
          <w:rFonts w:ascii="Calibri" w:eastAsia="Times New Roman" w:hAnsi="Calibri" w:cs="Calibri"/>
          <w:color w:val="000000" w:themeColor="text1"/>
          <w:shd w:val="clear" w:color="auto" w:fill="FFFFFF"/>
          <w:lang w:val="en-CA"/>
        </w:rPr>
        <w:t>chemogenetic</w:t>
      </w:r>
      <w:proofErr w:type="spellEnd"/>
      <w:r w:rsidRPr="003219CF">
        <w:rPr>
          <w:rFonts w:ascii="Calibri" w:eastAsia="Times New Roman" w:hAnsi="Calibri" w:cs="Calibri"/>
          <w:color w:val="000000" w:themeColor="text1"/>
          <w:shd w:val="clear" w:color="auto" w:fill="FFFFFF"/>
          <w:lang w:val="en-CA"/>
        </w:rPr>
        <w:t xml:space="preserve"> methods to seizure circuits: Where to go next? 2017;95(12):2345–2356.</w:t>
      </w:r>
    </w:p>
    <w:p w14:paraId="64569E11" w14:textId="5BC08D3A" w:rsidR="003219CF" w:rsidRPr="003219CF" w:rsidRDefault="003219CF" w:rsidP="003219CF">
      <w:pPr>
        <w:pStyle w:val="ListParagraph"/>
        <w:numPr>
          <w:ilvl w:val="0"/>
          <w:numId w:val="2"/>
        </w:numPr>
        <w:rPr>
          <w:rFonts w:ascii="Calibri" w:eastAsia="Times New Roman" w:hAnsi="Calibri" w:cs="Calibri"/>
          <w:color w:val="000000" w:themeColor="text1"/>
          <w:lang w:val="en-CA"/>
        </w:rPr>
      </w:pPr>
      <w:del w:id="84" w:author="Brian Nghiem" w:date="2020-09-29T13:22:00Z">
        <w:r w:rsidRPr="003219CF" w:rsidDel="007C6865">
          <w:rPr>
            <w:rFonts w:ascii="Calibri" w:eastAsia="Times New Roman" w:hAnsi="Calibri" w:cs="Calibri"/>
            <w:color w:val="000000" w:themeColor="text1"/>
            <w:shd w:val="clear" w:color="auto" w:fill="FFFFFF"/>
            <w:lang w:val="en-CA"/>
          </w:rPr>
          <w:delText xml:space="preserve">Authors </w:delText>
        </w:r>
      </w:del>
      <w:r w:rsidRPr="003219CF">
        <w:rPr>
          <w:rFonts w:ascii="Calibri" w:eastAsia="Times New Roman" w:hAnsi="Calibri" w:cs="Calibri"/>
          <w:color w:val="000000" w:themeColor="text1"/>
          <w:shd w:val="clear" w:color="auto" w:fill="FFFFFF"/>
          <w:lang w:val="en-CA"/>
        </w:rPr>
        <w:t xml:space="preserve">Ron </w:t>
      </w:r>
      <w:proofErr w:type="spellStart"/>
      <w:r w:rsidRPr="003219CF">
        <w:rPr>
          <w:rFonts w:ascii="Calibri" w:eastAsia="Times New Roman" w:hAnsi="Calibri" w:cs="Calibri"/>
          <w:color w:val="000000" w:themeColor="text1"/>
          <w:shd w:val="clear" w:color="auto" w:fill="FFFFFF"/>
          <w:lang w:val="en-CA"/>
        </w:rPr>
        <w:t>Refaeli</w:t>
      </w:r>
      <w:proofErr w:type="spellEnd"/>
      <w:r w:rsidRPr="003219CF">
        <w:rPr>
          <w:rFonts w:ascii="Calibri" w:eastAsia="Times New Roman" w:hAnsi="Calibri" w:cs="Calibri"/>
          <w:color w:val="000000" w:themeColor="text1"/>
          <w:shd w:val="clear" w:color="auto" w:fill="FFFFFF"/>
          <w:lang w:val="en-CA"/>
        </w:rPr>
        <w:t xml:space="preserve">, </w:t>
      </w:r>
      <w:del w:id="85" w:author="Brian Nghiem" w:date="2020-09-29T13:22:00Z">
        <w:r w:rsidRPr="003219CF" w:rsidDel="007C6865">
          <w:rPr>
            <w:rFonts w:ascii="Calibri" w:eastAsia="Times New Roman" w:hAnsi="Calibri" w:cs="Calibri"/>
            <w:color w:val="000000" w:themeColor="text1"/>
            <w:shd w:val="clear" w:color="auto" w:fill="FFFFFF"/>
            <w:lang w:val="en-CA"/>
          </w:rPr>
          <w:delText xml:space="preserve">Authors </w:delText>
        </w:r>
      </w:del>
      <w:r w:rsidRPr="003219CF">
        <w:rPr>
          <w:rFonts w:ascii="Calibri" w:eastAsia="Times New Roman" w:hAnsi="Calibri" w:cs="Calibri"/>
          <w:color w:val="000000" w:themeColor="text1"/>
          <w:shd w:val="clear" w:color="auto" w:fill="FFFFFF"/>
          <w:lang w:val="en-CA"/>
        </w:rPr>
        <w:t xml:space="preserve">Gwendolyn G. </w:t>
      </w:r>
      <w:proofErr w:type="spellStart"/>
      <w:r w:rsidRPr="003219CF">
        <w:rPr>
          <w:rFonts w:ascii="Calibri" w:eastAsia="Times New Roman" w:hAnsi="Calibri" w:cs="Calibri"/>
          <w:color w:val="000000" w:themeColor="text1"/>
          <w:shd w:val="clear" w:color="auto" w:fill="FFFFFF"/>
          <w:lang w:val="en-CA"/>
        </w:rPr>
        <w:t>Calhoon</w:t>
      </w:r>
      <w:proofErr w:type="spellEnd"/>
      <w:r w:rsidRPr="003219CF">
        <w:rPr>
          <w:rFonts w:ascii="Calibri" w:eastAsia="Times New Roman" w:hAnsi="Calibri" w:cs="Calibri"/>
          <w:color w:val="000000" w:themeColor="text1"/>
          <w:shd w:val="clear" w:color="auto" w:fill="FFFFFF"/>
          <w:lang w:val="en-CA"/>
        </w:rPr>
        <w:t>. What Is Optogenetics and How Can We Use It to Discover More About the Brain? [accessed 2020 Sep 18]. https://kids.frontiersin.org/article/10.3389/frym.2017.00051</w:t>
      </w:r>
    </w:p>
    <w:p w14:paraId="1C769EDA" w14:textId="77777777" w:rsidR="003219CF" w:rsidRPr="003219CF" w:rsidRDefault="003219CF" w:rsidP="003219CF">
      <w:pPr>
        <w:pStyle w:val="ListParagraph"/>
        <w:rPr>
          <w:rFonts w:ascii="Times New Roman" w:eastAsia="Times New Roman" w:hAnsi="Times New Roman" w:cs="Times New Roman"/>
          <w:lang w:val="en-CA"/>
        </w:rPr>
      </w:pPr>
    </w:p>
    <w:sectPr w:rsidR="003219CF" w:rsidRPr="003219CF" w:rsidSect="000D5F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D1A80"/>
    <w:multiLevelType w:val="hybridMultilevel"/>
    <w:tmpl w:val="E8349360"/>
    <w:lvl w:ilvl="0" w:tplc="F1E6A7C0">
      <w:start w:val="1"/>
      <w:numFmt w:val="decimal"/>
      <w:lvlText w:val="%1)"/>
      <w:lvlJc w:val="left"/>
      <w:pPr>
        <w:ind w:left="720" w:hanging="360"/>
      </w:pPr>
      <w:rPr>
        <w:rFonts w:hint="default"/>
        <w:color w:val="3232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B2D63"/>
    <w:multiLevelType w:val="hybridMultilevel"/>
    <w:tmpl w:val="0D4C6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Nghiem">
    <w15:presenceInfo w15:providerId="Windows Live" w15:userId="577b6f1b3889c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5B"/>
    <w:rsid w:val="0003579D"/>
    <w:rsid w:val="00056753"/>
    <w:rsid w:val="000709D5"/>
    <w:rsid w:val="00087786"/>
    <w:rsid w:val="000D5F94"/>
    <w:rsid w:val="00132153"/>
    <w:rsid w:val="00147AC0"/>
    <w:rsid w:val="00180BBE"/>
    <w:rsid w:val="00196402"/>
    <w:rsid w:val="002129CF"/>
    <w:rsid w:val="00220BA9"/>
    <w:rsid w:val="002309B3"/>
    <w:rsid w:val="002577BE"/>
    <w:rsid w:val="002C0D3A"/>
    <w:rsid w:val="003219CF"/>
    <w:rsid w:val="003F1269"/>
    <w:rsid w:val="0040195C"/>
    <w:rsid w:val="00410702"/>
    <w:rsid w:val="0043511E"/>
    <w:rsid w:val="004620D1"/>
    <w:rsid w:val="00481B6D"/>
    <w:rsid w:val="00487BBE"/>
    <w:rsid w:val="004E1A27"/>
    <w:rsid w:val="00523675"/>
    <w:rsid w:val="005474E8"/>
    <w:rsid w:val="00564626"/>
    <w:rsid w:val="00584EF3"/>
    <w:rsid w:val="005D39C8"/>
    <w:rsid w:val="005D43E0"/>
    <w:rsid w:val="00603146"/>
    <w:rsid w:val="00642094"/>
    <w:rsid w:val="006803CC"/>
    <w:rsid w:val="006F1013"/>
    <w:rsid w:val="007536B8"/>
    <w:rsid w:val="00771434"/>
    <w:rsid w:val="00795DEA"/>
    <w:rsid w:val="007A195B"/>
    <w:rsid w:val="007C6865"/>
    <w:rsid w:val="00813E54"/>
    <w:rsid w:val="008334C8"/>
    <w:rsid w:val="00865973"/>
    <w:rsid w:val="008B0416"/>
    <w:rsid w:val="009459FC"/>
    <w:rsid w:val="009A1FC3"/>
    <w:rsid w:val="009A4CB7"/>
    <w:rsid w:val="009B7217"/>
    <w:rsid w:val="009D4F1C"/>
    <w:rsid w:val="00A46009"/>
    <w:rsid w:val="00AF7481"/>
    <w:rsid w:val="00B83D76"/>
    <w:rsid w:val="00BE0C15"/>
    <w:rsid w:val="00C812F5"/>
    <w:rsid w:val="00CC48F4"/>
    <w:rsid w:val="00CC6056"/>
    <w:rsid w:val="00CC6920"/>
    <w:rsid w:val="00CE5578"/>
    <w:rsid w:val="00D71AD6"/>
    <w:rsid w:val="00D7560B"/>
    <w:rsid w:val="00DA28E3"/>
    <w:rsid w:val="00DC6323"/>
    <w:rsid w:val="00DF42A8"/>
    <w:rsid w:val="00E05DD9"/>
    <w:rsid w:val="00E316D9"/>
    <w:rsid w:val="00E43566"/>
    <w:rsid w:val="00E446FD"/>
    <w:rsid w:val="00EC58C2"/>
    <w:rsid w:val="00EE3C93"/>
    <w:rsid w:val="00F362F9"/>
    <w:rsid w:val="00F55415"/>
    <w:rsid w:val="00F74A97"/>
    <w:rsid w:val="00F87906"/>
    <w:rsid w:val="00F9465D"/>
    <w:rsid w:val="00FE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DF86"/>
  <w14:defaultImageDpi w14:val="32767"/>
  <w15:chartTrackingRefBased/>
  <w15:docId w15:val="{31B1E2A1-7520-D74C-A4FE-9ACBB619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626"/>
    <w:rPr>
      <w:color w:val="0563C1" w:themeColor="hyperlink"/>
      <w:u w:val="single"/>
    </w:rPr>
  </w:style>
  <w:style w:type="character" w:styleId="UnresolvedMention">
    <w:name w:val="Unresolved Mention"/>
    <w:basedOn w:val="DefaultParagraphFont"/>
    <w:uiPriority w:val="99"/>
    <w:rsid w:val="00564626"/>
    <w:rPr>
      <w:color w:val="605E5C"/>
      <w:shd w:val="clear" w:color="auto" w:fill="E1DFDD"/>
    </w:rPr>
  </w:style>
  <w:style w:type="character" w:styleId="FollowedHyperlink">
    <w:name w:val="FollowedHyperlink"/>
    <w:basedOn w:val="DefaultParagraphFont"/>
    <w:uiPriority w:val="99"/>
    <w:semiHidden/>
    <w:unhideWhenUsed/>
    <w:rsid w:val="00813E54"/>
    <w:rPr>
      <w:color w:val="954F72" w:themeColor="followedHyperlink"/>
      <w:u w:val="single"/>
    </w:rPr>
  </w:style>
  <w:style w:type="paragraph" w:styleId="ListParagraph">
    <w:name w:val="List Paragraph"/>
    <w:basedOn w:val="Normal"/>
    <w:uiPriority w:val="34"/>
    <w:qFormat/>
    <w:rsid w:val="00220BA9"/>
    <w:pPr>
      <w:ind w:left="720"/>
      <w:contextualSpacing/>
    </w:pPr>
  </w:style>
  <w:style w:type="character" w:styleId="CommentReference">
    <w:name w:val="annotation reference"/>
    <w:basedOn w:val="DefaultParagraphFont"/>
    <w:uiPriority w:val="99"/>
    <w:semiHidden/>
    <w:unhideWhenUsed/>
    <w:rsid w:val="00A46009"/>
    <w:rPr>
      <w:sz w:val="16"/>
      <w:szCs w:val="16"/>
    </w:rPr>
  </w:style>
  <w:style w:type="paragraph" w:styleId="CommentText">
    <w:name w:val="annotation text"/>
    <w:basedOn w:val="Normal"/>
    <w:link w:val="CommentTextChar"/>
    <w:uiPriority w:val="99"/>
    <w:semiHidden/>
    <w:unhideWhenUsed/>
    <w:rsid w:val="00A46009"/>
    <w:rPr>
      <w:sz w:val="20"/>
      <w:szCs w:val="20"/>
    </w:rPr>
  </w:style>
  <w:style w:type="character" w:customStyle="1" w:styleId="CommentTextChar">
    <w:name w:val="Comment Text Char"/>
    <w:basedOn w:val="DefaultParagraphFont"/>
    <w:link w:val="CommentText"/>
    <w:uiPriority w:val="99"/>
    <w:semiHidden/>
    <w:rsid w:val="00A46009"/>
    <w:rPr>
      <w:sz w:val="20"/>
      <w:szCs w:val="20"/>
    </w:rPr>
  </w:style>
  <w:style w:type="paragraph" w:styleId="CommentSubject">
    <w:name w:val="annotation subject"/>
    <w:basedOn w:val="CommentText"/>
    <w:next w:val="CommentText"/>
    <w:link w:val="CommentSubjectChar"/>
    <w:uiPriority w:val="99"/>
    <w:semiHidden/>
    <w:unhideWhenUsed/>
    <w:rsid w:val="00A46009"/>
    <w:rPr>
      <w:b/>
      <w:bCs/>
    </w:rPr>
  </w:style>
  <w:style w:type="character" w:customStyle="1" w:styleId="CommentSubjectChar">
    <w:name w:val="Comment Subject Char"/>
    <w:basedOn w:val="CommentTextChar"/>
    <w:link w:val="CommentSubject"/>
    <w:uiPriority w:val="99"/>
    <w:semiHidden/>
    <w:rsid w:val="00A46009"/>
    <w:rPr>
      <w:b/>
      <w:bCs/>
      <w:sz w:val="20"/>
      <w:szCs w:val="20"/>
    </w:rPr>
  </w:style>
  <w:style w:type="paragraph" w:styleId="BalloonText">
    <w:name w:val="Balloon Text"/>
    <w:basedOn w:val="Normal"/>
    <w:link w:val="BalloonTextChar"/>
    <w:uiPriority w:val="99"/>
    <w:semiHidden/>
    <w:unhideWhenUsed/>
    <w:rsid w:val="00A460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0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783440">
      <w:bodyDiv w:val="1"/>
      <w:marLeft w:val="0"/>
      <w:marRight w:val="0"/>
      <w:marTop w:val="0"/>
      <w:marBottom w:val="0"/>
      <w:divBdr>
        <w:top w:val="none" w:sz="0" w:space="0" w:color="auto"/>
        <w:left w:val="none" w:sz="0" w:space="0" w:color="auto"/>
        <w:bottom w:val="none" w:sz="0" w:space="0" w:color="auto"/>
        <w:right w:val="none" w:sz="0" w:space="0" w:color="auto"/>
      </w:divBdr>
    </w:div>
    <w:div w:id="576282729">
      <w:bodyDiv w:val="1"/>
      <w:marLeft w:val="0"/>
      <w:marRight w:val="0"/>
      <w:marTop w:val="0"/>
      <w:marBottom w:val="0"/>
      <w:divBdr>
        <w:top w:val="none" w:sz="0" w:space="0" w:color="auto"/>
        <w:left w:val="none" w:sz="0" w:space="0" w:color="auto"/>
        <w:bottom w:val="none" w:sz="0" w:space="0" w:color="auto"/>
        <w:right w:val="none" w:sz="0" w:space="0" w:color="auto"/>
      </w:divBdr>
    </w:div>
    <w:div w:id="699404936">
      <w:bodyDiv w:val="1"/>
      <w:marLeft w:val="0"/>
      <w:marRight w:val="0"/>
      <w:marTop w:val="0"/>
      <w:marBottom w:val="0"/>
      <w:divBdr>
        <w:top w:val="none" w:sz="0" w:space="0" w:color="auto"/>
        <w:left w:val="none" w:sz="0" w:space="0" w:color="auto"/>
        <w:bottom w:val="none" w:sz="0" w:space="0" w:color="auto"/>
        <w:right w:val="none" w:sz="0" w:space="0" w:color="auto"/>
      </w:divBdr>
    </w:div>
    <w:div w:id="194657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dlet.com/jacob_schulman/uyh37qajn4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Schulman</dc:creator>
  <cp:keywords/>
  <dc:description/>
  <cp:lastModifiedBy>Brian Nghiem</cp:lastModifiedBy>
  <cp:revision>46</cp:revision>
  <dcterms:created xsi:type="dcterms:W3CDTF">2020-09-29T16:18:00Z</dcterms:created>
  <dcterms:modified xsi:type="dcterms:W3CDTF">2020-09-29T18:07:00Z</dcterms:modified>
</cp:coreProperties>
</file>
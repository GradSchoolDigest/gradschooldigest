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54CA6" w14:textId="4330FDC2" w:rsidR="007055F0" w:rsidRPr="008E0743" w:rsidRDefault="00D17BDD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S</w:t>
      </w:r>
      <w:r w:rsidR="00804318" w:rsidRPr="008E0743">
        <w:rPr>
          <w:rFonts w:ascii="Arial" w:hAnsi="Arial" w:cs="Arial"/>
          <w:color w:val="000000" w:themeColor="text1"/>
          <w:sz w:val="18"/>
          <w:szCs w:val="18"/>
        </w:rPr>
        <w:t xml:space="preserve">ources of radiation and keeping you safe at the dentist! </w:t>
      </w:r>
    </w:p>
    <w:p w14:paraId="3F042EFB" w14:textId="77777777" w:rsidR="00804318" w:rsidRPr="008E0743" w:rsidRDefault="0080431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D35E4B8" w14:textId="337EC0DE" w:rsidR="00D75A3A" w:rsidRPr="008E0743" w:rsidRDefault="007055F0">
      <w:pPr>
        <w:rPr>
          <w:rFonts w:ascii="Arial" w:hAnsi="Arial" w:cs="Arial"/>
          <w:i/>
          <w:iCs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Are you a resident of Toronto</w:t>
      </w:r>
      <w:r w:rsidR="0094445F" w:rsidRPr="008E0743">
        <w:rPr>
          <w:rFonts w:ascii="Arial" w:hAnsi="Arial" w:cs="Arial"/>
          <w:color w:val="000000" w:themeColor="text1"/>
          <w:sz w:val="18"/>
          <w:szCs w:val="18"/>
        </w:rPr>
        <w:t>, Canada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? Have been for at least a year?</w:t>
      </w:r>
      <w:r w:rsidR="00D75A3A" w:rsidRPr="008E0743">
        <w:rPr>
          <w:rFonts w:ascii="Arial" w:hAnsi="Arial" w:cs="Arial"/>
          <w:color w:val="000000" w:themeColor="text1"/>
          <w:sz w:val="18"/>
          <w:szCs w:val="18"/>
        </w:rPr>
        <w:t xml:space="preserve"> Well, you have</w:t>
      </w:r>
      <w:r w:rsidR="007369CB">
        <w:rPr>
          <w:rFonts w:ascii="Arial" w:hAnsi="Arial" w:cs="Arial"/>
          <w:color w:val="000000" w:themeColor="text1"/>
          <w:sz w:val="18"/>
          <w:szCs w:val="18"/>
        </w:rPr>
        <w:t xml:space="preserve"> likely</w:t>
      </w:r>
      <w:r w:rsidR="00D75A3A" w:rsidRPr="008E0743">
        <w:rPr>
          <w:rFonts w:ascii="Arial" w:hAnsi="Arial" w:cs="Arial"/>
          <w:color w:val="000000" w:themeColor="text1"/>
          <w:sz w:val="18"/>
          <w:szCs w:val="18"/>
        </w:rPr>
        <w:t xml:space="preserve"> received an effective </w:t>
      </w:r>
      <w:r w:rsidR="009468B7">
        <w:rPr>
          <w:rFonts w:ascii="Arial" w:hAnsi="Arial" w:cs="Arial"/>
          <w:color w:val="000000" w:themeColor="text1"/>
          <w:sz w:val="18"/>
          <w:szCs w:val="18"/>
        </w:rPr>
        <w:t xml:space="preserve">radiation </w:t>
      </w:r>
      <w:r w:rsidR="00D75A3A" w:rsidRPr="008E0743">
        <w:rPr>
          <w:rFonts w:ascii="Arial" w:hAnsi="Arial" w:cs="Arial"/>
          <w:color w:val="000000" w:themeColor="text1"/>
          <w:sz w:val="18"/>
          <w:szCs w:val="18"/>
        </w:rPr>
        <w:t xml:space="preserve">dose equal to 1.8 millisieverts [1]! </w:t>
      </w:r>
      <w:r w:rsidR="00D75A3A" w:rsidRPr="008E0743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Wait… what? </w:t>
      </w:r>
      <w:r w:rsidR="00D75A3A" w:rsidRPr="008E0743">
        <w:rPr>
          <w:rFonts w:ascii="Arial" w:hAnsi="Arial" w:cs="Arial"/>
          <w:color w:val="000000" w:themeColor="text1"/>
          <w:sz w:val="18"/>
          <w:szCs w:val="18"/>
        </w:rPr>
        <w:t xml:space="preserve">Let’s dive into what this means. </w:t>
      </w:r>
      <w:r w:rsidR="00D75A3A" w:rsidRPr="008E0743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</w:p>
    <w:p w14:paraId="3961412D" w14:textId="53889F4B" w:rsidR="00D75A3A" w:rsidRPr="008E0743" w:rsidRDefault="00D75A3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2F91CCD9" w14:textId="78CC8474" w:rsidR="00D75A3A" w:rsidRPr="008E0743" w:rsidRDefault="00D75A3A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Radiation sources can be found everywhere, and there’s no way </w:t>
      </w:r>
      <w:r w:rsidR="003961C5">
        <w:rPr>
          <w:rFonts w:ascii="Arial" w:hAnsi="Arial" w:cs="Arial"/>
          <w:color w:val="000000" w:themeColor="text1"/>
          <w:sz w:val="18"/>
          <w:szCs w:val="18"/>
        </w:rPr>
        <w:t>to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completely </w:t>
      </w:r>
      <w:r w:rsidR="003961C5">
        <w:rPr>
          <w:rFonts w:ascii="Arial" w:hAnsi="Arial" w:cs="Arial"/>
          <w:color w:val="000000" w:themeColor="text1"/>
          <w:sz w:val="18"/>
          <w:szCs w:val="18"/>
        </w:rPr>
        <w:t>avoid them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. There are two different types: </w:t>
      </w:r>
      <w:r w:rsidRPr="00755285">
        <w:rPr>
          <w:rFonts w:ascii="Arial" w:hAnsi="Arial" w:cs="Arial"/>
          <w:i/>
          <w:iCs/>
          <w:color w:val="000000" w:themeColor="text1"/>
          <w:sz w:val="18"/>
          <w:szCs w:val="18"/>
        </w:rPr>
        <w:t>non-ionizing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and </w:t>
      </w:r>
      <w:r w:rsidRPr="00755285">
        <w:rPr>
          <w:rFonts w:ascii="Arial" w:hAnsi="Arial" w:cs="Arial"/>
          <w:i/>
          <w:iCs/>
          <w:color w:val="000000" w:themeColor="text1"/>
          <w:sz w:val="18"/>
          <w:szCs w:val="18"/>
        </w:rPr>
        <w:t>ionizing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radiation. The first is commonly used to heat up your food (microwaves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 xml:space="preserve">) or to help you listen to the radio (radio waves). These types of waves </w:t>
      </w:r>
      <w:r w:rsidR="009C1A19">
        <w:rPr>
          <w:rFonts w:ascii="Arial" w:hAnsi="Arial" w:cs="Arial"/>
          <w:color w:val="000000" w:themeColor="text1"/>
          <w:sz w:val="18"/>
          <w:szCs w:val="18"/>
        </w:rPr>
        <w:t xml:space="preserve">are relatively low in energy; more specifically, they 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>do</w:t>
      </w:r>
      <w:r w:rsidR="00553623">
        <w:rPr>
          <w:rFonts w:ascii="Arial" w:hAnsi="Arial" w:cs="Arial"/>
          <w:color w:val="000000" w:themeColor="text1"/>
          <w:sz w:val="18"/>
          <w:szCs w:val="18"/>
        </w:rPr>
        <w:t>n’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 xml:space="preserve">t have enough energy to </w:t>
      </w:r>
      <w:r w:rsidR="00BB05DF" w:rsidRPr="00755285">
        <w:rPr>
          <w:rFonts w:ascii="Arial" w:hAnsi="Arial" w:cs="Arial"/>
          <w:i/>
          <w:iCs/>
          <w:color w:val="000000" w:themeColor="text1"/>
          <w:sz w:val="18"/>
          <w:szCs w:val="18"/>
        </w:rPr>
        <w:t>ionize</w:t>
      </w:r>
      <w:r w:rsidR="00BB05DF">
        <w:rPr>
          <w:rFonts w:ascii="Arial" w:hAnsi="Arial" w:cs="Arial"/>
          <w:color w:val="000000" w:themeColor="text1"/>
          <w:sz w:val="18"/>
          <w:szCs w:val="18"/>
        </w:rPr>
        <w:t xml:space="preserve"> matter</w:t>
      </w:r>
      <w:r w:rsidR="009C1A19">
        <w:rPr>
          <w:rFonts w:ascii="Arial" w:hAnsi="Arial" w:cs="Arial"/>
          <w:color w:val="000000" w:themeColor="text1"/>
          <w:sz w:val="18"/>
          <w:szCs w:val="18"/>
        </w:rPr>
        <w:t xml:space="preserve">. This means that the radiation </w:t>
      </w:r>
      <w:r w:rsidR="00EE2654">
        <w:rPr>
          <w:rFonts w:ascii="Arial" w:hAnsi="Arial" w:cs="Arial"/>
          <w:color w:val="000000" w:themeColor="text1"/>
          <w:sz w:val="18"/>
          <w:szCs w:val="18"/>
        </w:rPr>
        <w:t xml:space="preserve">you encounter from, say, your microwave </w:t>
      </w:r>
      <w:r w:rsidR="009432B4">
        <w:rPr>
          <w:rFonts w:ascii="Arial" w:hAnsi="Arial" w:cs="Arial"/>
          <w:color w:val="000000" w:themeColor="text1"/>
          <w:sz w:val="18"/>
          <w:szCs w:val="18"/>
        </w:rPr>
        <w:t>or</w:t>
      </w:r>
      <w:r w:rsidR="00EE2654">
        <w:rPr>
          <w:rFonts w:ascii="Arial" w:hAnsi="Arial" w:cs="Arial"/>
          <w:color w:val="000000" w:themeColor="text1"/>
          <w:sz w:val="18"/>
          <w:szCs w:val="18"/>
        </w:rPr>
        <w:t xml:space="preserve"> your radio </w:t>
      </w:r>
      <w:r w:rsidR="009432B4">
        <w:rPr>
          <w:rFonts w:ascii="Arial" w:hAnsi="Arial" w:cs="Arial"/>
          <w:color w:val="000000" w:themeColor="text1"/>
          <w:sz w:val="18"/>
          <w:szCs w:val="18"/>
        </w:rPr>
        <w:t>is unable</w:t>
      </w:r>
      <w:r w:rsidR="0017030C">
        <w:rPr>
          <w:rFonts w:ascii="Arial" w:hAnsi="Arial" w:cs="Arial"/>
          <w:color w:val="000000" w:themeColor="text1"/>
          <w:sz w:val="18"/>
          <w:szCs w:val="18"/>
        </w:rPr>
        <w:t xml:space="preserve"> to</w:t>
      </w:r>
      <w:r w:rsidR="00BB05D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53623" w:rsidRPr="008E0743">
        <w:rPr>
          <w:rFonts w:ascii="Arial" w:hAnsi="Arial" w:cs="Arial"/>
          <w:color w:val="000000" w:themeColor="text1"/>
          <w:sz w:val="18"/>
          <w:szCs w:val="18"/>
        </w:rPr>
        <w:t xml:space="preserve">eject 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>electrons from an atom.</w:t>
      </w:r>
      <w:r w:rsidR="007C3729">
        <w:rPr>
          <w:rFonts w:ascii="Arial" w:hAnsi="Arial" w:cs="Arial"/>
          <w:color w:val="000000" w:themeColor="text1"/>
          <w:sz w:val="18"/>
          <w:szCs w:val="18"/>
        </w:rPr>
        <w:t xml:space="preserve"> I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>onizing radiation</w:t>
      </w:r>
      <w:r w:rsidR="007C3729">
        <w:rPr>
          <w:rFonts w:ascii="Arial" w:hAnsi="Arial" w:cs="Arial"/>
          <w:color w:val="000000" w:themeColor="text1"/>
          <w:sz w:val="18"/>
          <w:szCs w:val="18"/>
        </w:rPr>
        <w:t>, o</w:t>
      </w:r>
      <w:r w:rsidR="007C3729" w:rsidRPr="008E0743">
        <w:rPr>
          <w:rFonts w:ascii="Arial" w:hAnsi="Arial" w:cs="Arial"/>
          <w:color w:val="000000" w:themeColor="text1"/>
          <w:sz w:val="18"/>
          <w:szCs w:val="18"/>
        </w:rPr>
        <w:t>n the other hand</w:t>
      </w:r>
      <w:r w:rsidR="007C3729">
        <w:rPr>
          <w:rFonts w:ascii="Arial" w:hAnsi="Arial" w:cs="Arial"/>
          <w:color w:val="000000" w:themeColor="text1"/>
          <w:sz w:val="18"/>
          <w:szCs w:val="18"/>
        </w:rPr>
        <w:t>,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B9353E">
        <w:rPr>
          <w:rFonts w:ascii="Arial" w:hAnsi="Arial" w:cs="Arial"/>
          <w:color w:val="000000" w:themeColor="text1"/>
          <w:sz w:val="18"/>
          <w:szCs w:val="18"/>
        </w:rPr>
        <w:t>carr</w:t>
      </w:r>
      <w:r w:rsidR="005B1DB7">
        <w:rPr>
          <w:rFonts w:ascii="Arial" w:hAnsi="Arial" w:cs="Arial"/>
          <w:color w:val="000000" w:themeColor="text1"/>
          <w:sz w:val="18"/>
          <w:szCs w:val="18"/>
        </w:rPr>
        <w:t>ies</w:t>
      </w:r>
      <w:r w:rsidR="00B9353E">
        <w:rPr>
          <w:rFonts w:ascii="Arial" w:hAnsi="Arial" w:cs="Arial"/>
          <w:color w:val="000000" w:themeColor="text1"/>
          <w:sz w:val="18"/>
          <w:szCs w:val="18"/>
        </w:rPr>
        <w:t xml:space="preserve"> enough energy to be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 xml:space="preserve"> able to </w:t>
      </w:r>
      <w:r w:rsidR="003663F3">
        <w:rPr>
          <w:rFonts w:ascii="Arial" w:hAnsi="Arial" w:cs="Arial"/>
          <w:color w:val="000000" w:themeColor="text1"/>
          <w:sz w:val="18"/>
          <w:szCs w:val="18"/>
        </w:rPr>
        <w:t>ionize matter; depending on the amount of ionizing radiation you’re exposed to, th</w:t>
      </w:r>
      <w:r w:rsidR="00195BC1">
        <w:rPr>
          <w:rFonts w:ascii="Arial" w:hAnsi="Arial" w:cs="Arial"/>
          <w:color w:val="000000" w:themeColor="text1"/>
          <w:sz w:val="18"/>
          <w:szCs w:val="18"/>
        </w:rPr>
        <w:t>e resulting</w:t>
      </w:r>
      <w:r w:rsidR="003663F3">
        <w:rPr>
          <w:rFonts w:ascii="Arial" w:hAnsi="Arial" w:cs="Arial"/>
          <w:color w:val="000000" w:themeColor="text1"/>
          <w:sz w:val="18"/>
          <w:szCs w:val="18"/>
        </w:rPr>
        <w:t xml:space="preserve"> ionization can potentially damage tissues in your body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00986CC2">
        <w:rPr>
          <w:rFonts w:ascii="Arial" w:hAnsi="Arial" w:cs="Arial"/>
          <w:color w:val="000000" w:themeColor="text1"/>
          <w:sz w:val="18"/>
          <w:szCs w:val="18"/>
        </w:rPr>
        <w:t>That being said, we encounter ionizing radiation day-to-da</w:t>
      </w:r>
      <w:r w:rsidR="005B1DB7">
        <w:rPr>
          <w:rFonts w:ascii="Arial" w:hAnsi="Arial" w:cs="Arial"/>
          <w:color w:val="000000" w:themeColor="text1"/>
          <w:sz w:val="18"/>
          <w:szCs w:val="18"/>
        </w:rPr>
        <w:t>y;</w:t>
      </w:r>
      <w:r w:rsidR="00986CC2">
        <w:rPr>
          <w:rFonts w:ascii="Arial" w:hAnsi="Arial" w:cs="Arial"/>
          <w:color w:val="000000" w:themeColor="text1"/>
          <w:sz w:val="18"/>
          <w:szCs w:val="18"/>
        </w:rPr>
        <w:t xml:space="preserve"> some n</w:t>
      </w:r>
      <w:r w:rsidR="00B943B3" w:rsidRPr="008E0743">
        <w:rPr>
          <w:rFonts w:ascii="Arial" w:hAnsi="Arial" w:cs="Arial"/>
          <w:color w:val="000000" w:themeColor="text1"/>
          <w:sz w:val="18"/>
          <w:szCs w:val="18"/>
        </w:rPr>
        <w:t xml:space="preserve">atural sources </w:t>
      </w:r>
      <w:r w:rsidR="00986CC2">
        <w:rPr>
          <w:rFonts w:ascii="Arial" w:hAnsi="Arial" w:cs="Arial"/>
          <w:color w:val="000000" w:themeColor="text1"/>
          <w:sz w:val="18"/>
          <w:szCs w:val="18"/>
        </w:rPr>
        <w:t>include</w:t>
      </w:r>
      <w:r w:rsidR="00DF0D72" w:rsidRPr="008E0743">
        <w:rPr>
          <w:rFonts w:ascii="Arial" w:hAnsi="Arial" w:cs="Arial"/>
          <w:color w:val="000000" w:themeColor="text1"/>
          <w:sz w:val="18"/>
          <w:szCs w:val="18"/>
        </w:rPr>
        <w:t xml:space="preserve"> cosmic rays, soil, rocks, the food we eat, and </w:t>
      </w:r>
      <w:r w:rsidR="00671A9C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 w:rsidR="00DF0D72" w:rsidRPr="008E0743">
        <w:rPr>
          <w:rFonts w:ascii="Arial" w:hAnsi="Arial" w:cs="Arial"/>
          <w:color w:val="000000" w:themeColor="text1"/>
          <w:sz w:val="18"/>
          <w:szCs w:val="18"/>
        </w:rPr>
        <w:t>air</w:t>
      </w:r>
      <w:r w:rsidR="00671A9C">
        <w:rPr>
          <w:rFonts w:ascii="Arial" w:hAnsi="Arial" w:cs="Arial"/>
          <w:color w:val="000000" w:themeColor="text1"/>
          <w:sz w:val="18"/>
          <w:szCs w:val="18"/>
        </w:rPr>
        <w:t xml:space="preserve"> we breathe</w:t>
      </w:r>
      <w:r w:rsidR="00DF0D72" w:rsidRPr="008E0743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005B1DB7">
        <w:rPr>
          <w:rFonts w:ascii="Arial" w:hAnsi="Arial" w:cs="Arial"/>
          <w:color w:val="000000" w:themeColor="text1"/>
          <w:sz w:val="18"/>
          <w:szCs w:val="18"/>
        </w:rPr>
        <w:t xml:space="preserve">So, how do we measure the amount of ionizing radiation </w:t>
      </w:r>
      <w:r w:rsidR="0083104D">
        <w:rPr>
          <w:rFonts w:ascii="Arial" w:hAnsi="Arial" w:cs="Arial"/>
          <w:color w:val="000000" w:themeColor="text1"/>
          <w:sz w:val="18"/>
          <w:szCs w:val="18"/>
        </w:rPr>
        <w:t>that someone can be safely</w:t>
      </w:r>
      <w:r w:rsidR="005B1DB7">
        <w:rPr>
          <w:rFonts w:ascii="Arial" w:hAnsi="Arial" w:cs="Arial"/>
          <w:color w:val="000000" w:themeColor="text1"/>
          <w:sz w:val="18"/>
          <w:szCs w:val="18"/>
        </w:rPr>
        <w:t xml:space="preserve"> exposed to?</w:t>
      </w:r>
    </w:p>
    <w:p w14:paraId="1CA9B216" w14:textId="36F0BBAB" w:rsidR="00DF0D72" w:rsidRPr="008E0743" w:rsidRDefault="00DF0D72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4C5C6942" w14:textId="59023D64" w:rsidR="00027D86" w:rsidRPr="008E0743" w:rsidRDefault="00027D86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The amount of ionizing radiation that one may receive can be quantified in three ways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 [1,2]</w:t>
      </w:r>
      <w:r w:rsidR="0094445F" w:rsidRPr="008E0743">
        <w:rPr>
          <w:rFonts w:ascii="Arial" w:hAnsi="Arial" w:cs="Arial"/>
          <w:color w:val="000000" w:themeColor="text1"/>
          <w:sz w:val="18"/>
          <w:szCs w:val="18"/>
        </w:rPr>
        <w:t xml:space="preserve">, and their relationship to one another is summarized in Figure 1. </w:t>
      </w:r>
    </w:p>
    <w:p w14:paraId="1538C36D" w14:textId="29DBBF0F" w:rsidR="00027D86" w:rsidRPr="008E0743" w:rsidRDefault="00027D86" w:rsidP="00027D8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Absorbed dose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 (Units: Grays) </w:t>
      </w:r>
    </w:p>
    <w:p w14:paraId="0E97CD2E" w14:textId="362C0D92" w:rsidR="00027D86" w:rsidRPr="008E0743" w:rsidRDefault="00027D86" w:rsidP="00027D86">
      <w:pPr>
        <w:ind w:left="720"/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This describes the amount of energy that interacts with a material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 (in this case, we’ll focus on human tissue). </w:t>
      </w:r>
    </w:p>
    <w:p w14:paraId="6F43DEA3" w14:textId="1F0C2B89" w:rsidR="00027D86" w:rsidRPr="008E0743" w:rsidRDefault="00027D86" w:rsidP="00027D8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Equivalent dose 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(Units: Sieverts) </w:t>
      </w:r>
    </w:p>
    <w:p w14:paraId="7332AD21" w14:textId="231F8EEE" w:rsidR="00027D86" w:rsidRPr="008E0743" w:rsidRDefault="00027D86" w:rsidP="00027D86">
      <w:pPr>
        <w:pStyle w:val="ListParagraph"/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There are four subtypes of ionizing radiation (alpha, beta, gamma, x-rays). </w:t>
      </w:r>
      <w:r w:rsidR="000936E5">
        <w:rPr>
          <w:rFonts w:ascii="Arial" w:hAnsi="Arial" w:cs="Arial"/>
          <w:color w:val="000000" w:themeColor="text1"/>
          <w:sz w:val="18"/>
          <w:szCs w:val="18"/>
        </w:rPr>
        <w:t xml:space="preserve">These subtypes interact with tissue differently and so they inflict </w:t>
      </w:r>
      <w:r w:rsidR="00861007">
        <w:rPr>
          <w:rFonts w:ascii="Arial" w:hAnsi="Arial" w:cs="Arial"/>
          <w:color w:val="000000" w:themeColor="text1"/>
          <w:sz w:val="18"/>
          <w:szCs w:val="18"/>
        </w:rPr>
        <w:t xml:space="preserve">varying degrees of </w:t>
      </w:r>
      <w:r w:rsidR="0079209A">
        <w:rPr>
          <w:rFonts w:ascii="Arial" w:hAnsi="Arial" w:cs="Arial"/>
          <w:color w:val="000000" w:themeColor="text1"/>
          <w:sz w:val="18"/>
          <w:szCs w:val="18"/>
        </w:rPr>
        <w:t>tissue</w:t>
      </w:r>
      <w:r w:rsidR="000936E5">
        <w:rPr>
          <w:rFonts w:ascii="Arial" w:hAnsi="Arial" w:cs="Arial"/>
          <w:color w:val="000000" w:themeColor="text1"/>
          <w:sz w:val="18"/>
          <w:szCs w:val="18"/>
        </w:rPr>
        <w:t xml:space="preserve"> damage.</w:t>
      </w:r>
      <w:r w:rsidR="00D06512">
        <w:rPr>
          <w:rFonts w:ascii="Arial" w:hAnsi="Arial" w:cs="Arial"/>
          <w:color w:val="000000" w:themeColor="text1"/>
          <w:sz w:val="18"/>
          <w:szCs w:val="18"/>
        </w:rPr>
        <w:t xml:space="preserve"> To be able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 to directly compare them, the </w:t>
      </w:r>
      <w:r w:rsidR="00F46BA7" w:rsidRPr="00755285">
        <w:rPr>
          <w:rFonts w:ascii="Arial" w:hAnsi="Arial" w:cs="Arial"/>
          <w:i/>
          <w:iCs/>
          <w:color w:val="000000" w:themeColor="text1"/>
          <w:sz w:val="18"/>
          <w:szCs w:val="18"/>
        </w:rPr>
        <w:t>absorbed dose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 is scaled by a radiation weighting factor</w:t>
      </w:r>
      <w:r w:rsidR="00941BC3">
        <w:rPr>
          <w:rFonts w:ascii="Arial" w:hAnsi="Arial" w:cs="Arial"/>
          <w:color w:val="000000" w:themeColor="text1"/>
          <w:sz w:val="18"/>
          <w:szCs w:val="18"/>
        </w:rPr>
        <w:t xml:space="preserve"> to give us the </w:t>
      </w:r>
      <w:r w:rsidR="00941BC3" w:rsidRPr="00755285">
        <w:rPr>
          <w:rFonts w:ascii="Arial" w:hAnsi="Arial" w:cs="Arial"/>
          <w:i/>
          <w:iCs/>
          <w:color w:val="000000" w:themeColor="text1"/>
          <w:sz w:val="18"/>
          <w:szCs w:val="18"/>
        </w:rPr>
        <w:t>equivalent dose</w:t>
      </w:r>
      <w:r w:rsidR="00941BC3">
        <w:rPr>
          <w:rFonts w:ascii="Arial" w:hAnsi="Arial" w:cs="Arial"/>
          <w:color w:val="000000" w:themeColor="text1"/>
          <w:sz w:val="18"/>
          <w:szCs w:val="18"/>
        </w:rPr>
        <w:t>,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 allow</w:t>
      </w:r>
      <w:r w:rsidR="00941BC3">
        <w:rPr>
          <w:rFonts w:ascii="Arial" w:hAnsi="Arial" w:cs="Arial"/>
          <w:color w:val="000000" w:themeColor="text1"/>
          <w:sz w:val="18"/>
          <w:szCs w:val="18"/>
        </w:rPr>
        <w:t>ing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 us to directly compare the effects of </w:t>
      </w:r>
      <w:r w:rsidR="00941BC3">
        <w:rPr>
          <w:rFonts w:ascii="Arial" w:hAnsi="Arial" w:cs="Arial"/>
          <w:color w:val="000000" w:themeColor="text1"/>
          <w:sz w:val="18"/>
          <w:szCs w:val="18"/>
        </w:rPr>
        <w:t>each</w:t>
      </w:r>
      <w:r w:rsidR="00941BC3" w:rsidRPr="008E07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9845D5">
        <w:rPr>
          <w:rFonts w:ascii="Arial" w:hAnsi="Arial" w:cs="Arial"/>
          <w:color w:val="000000" w:themeColor="text1"/>
          <w:sz w:val="18"/>
          <w:szCs w:val="18"/>
        </w:rPr>
        <w:t xml:space="preserve">radiation </w:t>
      </w:r>
      <w:r w:rsidR="00F46BA7" w:rsidRPr="008E0743">
        <w:rPr>
          <w:rFonts w:ascii="Arial" w:hAnsi="Arial" w:cs="Arial"/>
          <w:color w:val="000000" w:themeColor="text1"/>
          <w:sz w:val="18"/>
          <w:szCs w:val="18"/>
        </w:rPr>
        <w:t xml:space="preserve">subtype. </w:t>
      </w:r>
    </w:p>
    <w:p w14:paraId="40FF44E8" w14:textId="765675CB" w:rsidR="00F46BA7" w:rsidRPr="008E0743" w:rsidRDefault="00F46BA7" w:rsidP="00F46BA7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Effective dose (Units: Sieverts) </w:t>
      </w:r>
    </w:p>
    <w:p w14:paraId="7DD7DFBE" w14:textId="1DCB2CF4" w:rsidR="00F46BA7" w:rsidRPr="008E0743" w:rsidRDefault="00F46BA7" w:rsidP="00F46BA7">
      <w:pPr>
        <w:pStyle w:val="ListParagraph"/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Similar to (2), </w:t>
      </w:r>
      <w:r w:rsidR="00181BA7" w:rsidRPr="008E0743">
        <w:rPr>
          <w:rFonts w:ascii="Arial" w:hAnsi="Arial" w:cs="Arial"/>
          <w:color w:val="000000" w:themeColor="text1"/>
          <w:sz w:val="18"/>
          <w:szCs w:val="18"/>
        </w:rPr>
        <w:t xml:space="preserve">different organs will absorb radiation differently given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the same </w:t>
      </w:r>
      <w:r w:rsidRPr="00755285">
        <w:rPr>
          <w:rFonts w:ascii="Arial" w:hAnsi="Arial" w:cs="Arial"/>
          <w:i/>
          <w:iCs/>
          <w:color w:val="000000" w:themeColor="text1"/>
          <w:sz w:val="18"/>
          <w:szCs w:val="18"/>
        </w:rPr>
        <w:t>equivalent dose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. This dose is scaled by a tissue weight</w:t>
      </w:r>
      <w:r w:rsidR="00181BA7" w:rsidRPr="008E0743">
        <w:rPr>
          <w:rFonts w:ascii="Arial" w:hAnsi="Arial" w:cs="Arial"/>
          <w:color w:val="000000" w:themeColor="text1"/>
          <w:sz w:val="18"/>
          <w:szCs w:val="18"/>
        </w:rPr>
        <w:t>ing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factor</w:t>
      </w:r>
      <w:r w:rsidR="00941BC3">
        <w:rPr>
          <w:rFonts w:ascii="Arial" w:hAnsi="Arial" w:cs="Arial"/>
          <w:color w:val="000000" w:themeColor="text1"/>
          <w:sz w:val="18"/>
          <w:szCs w:val="18"/>
        </w:rPr>
        <w:t xml:space="preserve"> to give us the </w:t>
      </w:r>
      <w:r w:rsidR="00941BC3" w:rsidRPr="00755285">
        <w:rPr>
          <w:rFonts w:ascii="Arial" w:hAnsi="Arial" w:cs="Arial"/>
          <w:i/>
          <w:iCs/>
          <w:color w:val="000000" w:themeColor="text1"/>
          <w:sz w:val="18"/>
          <w:szCs w:val="18"/>
        </w:rPr>
        <w:t>effective dose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, allow</w:t>
      </w:r>
      <w:r w:rsidR="00941BC3">
        <w:rPr>
          <w:rFonts w:ascii="Arial" w:hAnsi="Arial" w:cs="Arial"/>
          <w:color w:val="000000" w:themeColor="text1"/>
          <w:sz w:val="18"/>
          <w:szCs w:val="18"/>
        </w:rPr>
        <w:t>ing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us to describe the effect of the same equivalent dose </w:t>
      </w:r>
      <w:r w:rsidR="00941BC3">
        <w:rPr>
          <w:rFonts w:ascii="Arial" w:hAnsi="Arial" w:cs="Arial"/>
          <w:color w:val="000000" w:themeColor="text1"/>
          <w:sz w:val="18"/>
          <w:szCs w:val="18"/>
        </w:rPr>
        <w:t>for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different parts of the body [1,2]</w:t>
      </w:r>
      <w:r w:rsidR="00181BA7" w:rsidRPr="008E0743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040C628E" w14:textId="3DDC1D78" w:rsidR="00D75A3A" w:rsidRPr="008E0743" w:rsidRDefault="00D75A3A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26BB098" w14:textId="747EF4B3" w:rsidR="00D75A3A" w:rsidRPr="008E0743" w:rsidRDefault="0094445F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noProof/>
          <w:color w:val="000000" w:themeColor="text1"/>
          <w:sz w:val="18"/>
          <w:szCs w:val="18"/>
        </w:rPr>
        <w:drawing>
          <wp:inline distT="0" distB="0" distL="0" distR="0" wp14:anchorId="2966D7F9" wp14:editId="74D31ADB">
            <wp:extent cx="5943600" cy="1096645"/>
            <wp:effectExtent l="0" t="0" r="0" b="0"/>
            <wp:docPr id="5" name="Picture 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04 at 6.13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695B" w14:textId="388BDC30" w:rsidR="0094445F" w:rsidRPr="008E0743" w:rsidRDefault="0094445F" w:rsidP="0094445F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Figure 1: Summary of the relationship between the ways in which ionizing radiation is quantified.</w:t>
      </w:r>
    </w:p>
    <w:p w14:paraId="3F5C5D51" w14:textId="0E2803D3" w:rsidR="0094445F" w:rsidRPr="008E0743" w:rsidRDefault="0094445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DAA7545" w14:textId="1CC7217D" w:rsidR="0094445F" w:rsidRPr="008E0743" w:rsidRDefault="0094445F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There you have it</w:t>
      </w:r>
      <w:r w:rsidR="000415D4">
        <w:rPr>
          <w:rFonts w:ascii="Arial" w:hAnsi="Arial" w:cs="Arial"/>
          <w:color w:val="000000" w:themeColor="text1"/>
          <w:sz w:val="18"/>
          <w:szCs w:val="18"/>
        </w:rPr>
        <w:t xml:space="preserve"> –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someone in Toronto can expect to receive an effective dose of </w:t>
      </w:r>
      <w:r w:rsidR="00F27EE2" w:rsidRPr="008E0743">
        <w:rPr>
          <w:rFonts w:ascii="Arial" w:hAnsi="Arial" w:cs="Arial"/>
          <w:color w:val="000000" w:themeColor="text1"/>
          <w:sz w:val="18"/>
          <w:szCs w:val="18"/>
        </w:rPr>
        <w:t xml:space="preserve">0.0018 </w:t>
      </w:r>
      <w:proofErr w:type="spellStart"/>
      <w:r w:rsidR="00F27EE2" w:rsidRPr="008E0743">
        <w:rPr>
          <w:rFonts w:ascii="Arial" w:hAnsi="Arial" w:cs="Arial"/>
          <w:color w:val="000000" w:themeColor="text1"/>
          <w:sz w:val="18"/>
          <w:szCs w:val="18"/>
        </w:rPr>
        <w:t>Sv</w:t>
      </w:r>
      <w:proofErr w:type="spellEnd"/>
      <w:r w:rsidR="00F27EE2" w:rsidRPr="008E0743">
        <w:rPr>
          <w:rFonts w:ascii="Arial" w:hAnsi="Arial" w:cs="Arial"/>
          <w:color w:val="000000" w:themeColor="text1"/>
          <w:sz w:val="18"/>
          <w:szCs w:val="18"/>
        </w:rPr>
        <w:t xml:space="preserve">, or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1.8 mSv and this is attained primarily through the natural sources of ionizing radiation mentioned above</w:t>
      </w:r>
      <w:ins w:id="0" w:author="Angelica M" w:date="2020-10-07T22:08:00Z">
        <w:r w:rsidR="00E352DB">
          <w:rPr>
            <w:rFonts w:ascii="Arial" w:hAnsi="Arial" w:cs="Arial"/>
            <w:color w:val="000000" w:themeColor="text1"/>
            <w:sz w:val="18"/>
            <w:szCs w:val="18"/>
          </w:rPr>
          <w:t xml:space="preserve"> [1]</w:t>
        </w:r>
      </w:ins>
      <w:r w:rsidRPr="008E0743">
        <w:rPr>
          <w:rFonts w:ascii="Arial" w:hAnsi="Arial" w:cs="Arial"/>
          <w:color w:val="000000" w:themeColor="text1"/>
          <w:sz w:val="18"/>
          <w:szCs w:val="18"/>
        </w:rPr>
        <w:t>.</w:t>
      </w:r>
      <w:r w:rsidR="00F27EE2" w:rsidRPr="008E0743">
        <w:rPr>
          <w:rFonts w:ascii="Arial" w:hAnsi="Arial" w:cs="Arial"/>
          <w:color w:val="000000" w:themeColor="text1"/>
          <w:sz w:val="18"/>
          <w:szCs w:val="18"/>
        </w:rPr>
        <w:t xml:space="preserve"> A full list of the effective dose </w:t>
      </w:r>
      <w:r w:rsidR="00756E2D">
        <w:rPr>
          <w:rFonts w:ascii="Arial" w:hAnsi="Arial" w:cs="Arial"/>
          <w:color w:val="000000" w:themeColor="text1"/>
          <w:sz w:val="18"/>
          <w:szCs w:val="18"/>
        </w:rPr>
        <w:t>you might</w:t>
      </w:r>
      <w:r w:rsidR="00F27EE2" w:rsidRPr="008E0743">
        <w:rPr>
          <w:rFonts w:ascii="Arial" w:hAnsi="Arial" w:cs="Arial"/>
          <w:color w:val="000000" w:themeColor="text1"/>
          <w:sz w:val="18"/>
          <w:szCs w:val="18"/>
        </w:rPr>
        <w:t xml:space="preserve"> receive per year in other major cities across Canada is provided </w:t>
      </w:r>
      <w:hyperlink r:id="rId7" w:history="1">
        <w:r w:rsidR="00F27EE2" w:rsidRPr="008E0743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he</w:t>
        </w:r>
        <w:r w:rsidR="00F27EE2" w:rsidRPr="008E0743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r</w:t>
        </w:r>
        <w:r w:rsidR="00F27EE2" w:rsidRPr="008E0743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e</w:t>
        </w:r>
      </w:hyperlink>
      <w:r w:rsidR="00F27EE2" w:rsidRPr="008E0743">
        <w:rPr>
          <w:rFonts w:ascii="Arial" w:hAnsi="Arial" w:cs="Arial"/>
          <w:color w:val="000000" w:themeColor="text1"/>
          <w:sz w:val="18"/>
          <w:szCs w:val="18"/>
        </w:rPr>
        <w:t xml:space="preserve">, by the Canadian Nuclear Safety Commission (CNSC). </w:t>
      </w:r>
    </w:p>
    <w:p w14:paraId="4E550518" w14:textId="77777777" w:rsidR="0085113E" w:rsidRPr="008E0743" w:rsidRDefault="0085113E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D1B7DF5" w14:textId="77777777" w:rsidR="0094445F" w:rsidRPr="008E0743" w:rsidRDefault="0094445F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3737FDC" w14:textId="2F2EF2D1" w:rsidR="0085113E" w:rsidRPr="008E0743" w:rsidRDefault="0094445F" w:rsidP="00EA0847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But apart from natural sources, there are</w:t>
      </w:r>
      <w:r w:rsidR="00235A03">
        <w:rPr>
          <w:rFonts w:ascii="Arial" w:hAnsi="Arial" w:cs="Arial"/>
          <w:color w:val="000000" w:themeColor="text1"/>
          <w:sz w:val="18"/>
          <w:szCs w:val="18"/>
        </w:rPr>
        <w:t xml:space="preserve"> also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artificial </w:t>
      </w:r>
      <w:r w:rsidR="0085113E" w:rsidRPr="008E0743">
        <w:rPr>
          <w:rFonts w:ascii="Arial" w:hAnsi="Arial" w:cs="Arial"/>
          <w:color w:val="000000" w:themeColor="text1"/>
          <w:sz w:val="18"/>
          <w:szCs w:val="18"/>
        </w:rPr>
        <w:t xml:space="preserve">(i.e. man-made)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sources</w:t>
      </w:r>
      <w:r w:rsidR="0085113E" w:rsidRPr="008E07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of ionizing radiation that one may be exposed to. </w:t>
      </w:r>
      <w:r w:rsidR="0085113E" w:rsidRPr="008E0743">
        <w:rPr>
          <w:rFonts w:ascii="Arial" w:hAnsi="Arial" w:cs="Arial"/>
          <w:color w:val="000000" w:themeColor="text1"/>
          <w:sz w:val="18"/>
          <w:szCs w:val="18"/>
        </w:rPr>
        <w:t>Sources include medical examinations (x-ray or computed tomography (CT) scans</w:t>
      </w:r>
      <w:r w:rsidR="007467C5">
        <w:rPr>
          <w:rFonts w:ascii="Arial" w:hAnsi="Arial" w:cs="Arial"/>
          <w:color w:val="000000" w:themeColor="text1"/>
          <w:sz w:val="18"/>
          <w:szCs w:val="18"/>
        </w:rPr>
        <w:t>)</w:t>
      </w:r>
      <w:r w:rsidR="0085113E" w:rsidRPr="008E0743">
        <w:rPr>
          <w:rFonts w:ascii="Arial" w:hAnsi="Arial" w:cs="Arial"/>
          <w:color w:val="000000" w:themeColor="text1"/>
          <w:sz w:val="18"/>
          <w:szCs w:val="18"/>
        </w:rPr>
        <w:t xml:space="preserve">, travelling on a plane, </w:t>
      </w:r>
      <w:r w:rsidR="00B810C5" w:rsidRPr="008E0743">
        <w:rPr>
          <w:rFonts w:ascii="Arial" w:hAnsi="Arial" w:cs="Arial"/>
          <w:color w:val="000000" w:themeColor="text1"/>
          <w:sz w:val="18"/>
          <w:szCs w:val="18"/>
        </w:rPr>
        <w:t>or other industrial settings such as a nuclear power plant</w:t>
      </w:r>
      <w:ins w:id="1" w:author="Angelica M" w:date="2020-10-07T22:08:00Z">
        <w:r w:rsidR="00E352DB">
          <w:rPr>
            <w:rFonts w:ascii="Arial" w:hAnsi="Arial" w:cs="Arial"/>
            <w:color w:val="000000" w:themeColor="text1"/>
            <w:sz w:val="18"/>
            <w:szCs w:val="18"/>
          </w:rPr>
          <w:t xml:space="preserve"> [1]</w:t>
        </w:r>
      </w:ins>
      <w:r w:rsidR="00B810C5" w:rsidRPr="008E0743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000369BF">
        <w:rPr>
          <w:rFonts w:ascii="Arial" w:hAnsi="Arial" w:cs="Arial"/>
          <w:color w:val="000000" w:themeColor="text1"/>
          <w:sz w:val="18"/>
          <w:szCs w:val="18"/>
        </w:rPr>
        <w:t>You won’t</w:t>
      </w:r>
      <w:r w:rsidR="00D64491">
        <w:rPr>
          <w:rFonts w:ascii="Arial" w:hAnsi="Arial" w:cs="Arial"/>
          <w:color w:val="000000" w:themeColor="text1"/>
          <w:sz w:val="18"/>
          <w:szCs w:val="18"/>
        </w:rPr>
        <w:t xml:space="preserve"> always</w:t>
      </w:r>
      <w:r w:rsidR="000369BF">
        <w:rPr>
          <w:rFonts w:ascii="Arial" w:hAnsi="Arial" w:cs="Arial"/>
          <w:color w:val="000000" w:themeColor="text1"/>
          <w:sz w:val="18"/>
          <w:szCs w:val="18"/>
        </w:rPr>
        <w:t xml:space="preserve"> be able to</w:t>
      </w:r>
      <w:r w:rsidR="00B810C5" w:rsidRPr="008E0743">
        <w:rPr>
          <w:rFonts w:ascii="Arial" w:hAnsi="Arial" w:cs="Arial"/>
          <w:color w:val="000000" w:themeColor="text1"/>
          <w:sz w:val="18"/>
          <w:szCs w:val="18"/>
        </w:rPr>
        <w:t xml:space="preserve"> avoid </w:t>
      </w:r>
      <w:r w:rsidR="000369BF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 w:rsidR="00B810C5" w:rsidRPr="008E0743">
        <w:rPr>
          <w:rFonts w:ascii="Arial" w:hAnsi="Arial" w:cs="Arial"/>
          <w:color w:val="000000" w:themeColor="text1"/>
          <w:sz w:val="18"/>
          <w:szCs w:val="18"/>
        </w:rPr>
        <w:t xml:space="preserve">additional doses from </w:t>
      </w:r>
      <w:r w:rsidR="007E2D43">
        <w:rPr>
          <w:rFonts w:ascii="Arial" w:hAnsi="Arial" w:cs="Arial"/>
          <w:color w:val="000000" w:themeColor="text1"/>
          <w:sz w:val="18"/>
          <w:szCs w:val="18"/>
        </w:rPr>
        <w:t xml:space="preserve">these </w:t>
      </w:r>
      <w:r w:rsidR="00B810C5" w:rsidRPr="008E0743">
        <w:rPr>
          <w:rFonts w:ascii="Arial" w:hAnsi="Arial" w:cs="Arial"/>
          <w:color w:val="000000" w:themeColor="text1"/>
          <w:sz w:val="18"/>
          <w:szCs w:val="18"/>
        </w:rPr>
        <w:t xml:space="preserve">artificial sources. </w:t>
      </w:r>
      <w:r w:rsidR="00181BA7" w:rsidRPr="008E0743">
        <w:rPr>
          <w:rFonts w:ascii="Arial" w:hAnsi="Arial" w:cs="Arial"/>
          <w:color w:val="000000" w:themeColor="text1"/>
          <w:sz w:val="18"/>
          <w:szCs w:val="18"/>
        </w:rPr>
        <w:t>So then, h</w:t>
      </w:r>
      <w:r w:rsidR="000A68B0" w:rsidRPr="008E0743">
        <w:rPr>
          <w:rFonts w:ascii="Arial" w:hAnsi="Arial" w:cs="Arial"/>
          <w:color w:val="000000" w:themeColor="text1"/>
          <w:sz w:val="18"/>
          <w:szCs w:val="18"/>
        </w:rPr>
        <w:t xml:space="preserve">ow can we protect ourselves from radiation sources? </w:t>
      </w:r>
      <w:r w:rsidR="00B810C5" w:rsidRPr="008E0743">
        <w:rPr>
          <w:rFonts w:ascii="Arial" w:hAnsi="Arial" w:cs="Arial"/>
          <w:color w:val="000000" w:themeColor="text1"/>
          <w:sz w:val="18"/>
          <w:szCs w:val="18"/>
        </w:rPr>
        <w:t xml:space="preserve">There are three essential principles governing radiation safety [3]: </w:t>
      </w:r>
    </w:p>
    <w:p w14:paraId="5FBBACB3" w14:textId="3DDD37A1" w:rsidR="00B810C5" w:rsidRPr="008E0743" w:rsidRDefault="00B810C5" w:rsidP="00EA084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6AABE4D7" w14:textId="016ED3CB" w:rsidR="00B810C5" w:rsidRPr="008E0743" w:rsidRDefault="00B810C5" w:rsidP="00B810C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Time – we can reduce the time </w:t>
      </w:r>
      <w:r w:rsidR="000C73C0">
        <w:rPr>
          <w:rFonts w:ascii="Arial" w:hAnsi="Arial" w:cs="Arial"/>
          <w:color w:val="000000" w:themeColor="text1"/>
          <w:sz w:val="18"/>
          <w:szCs w:val="18"/>
        </w:rPr>
        <w:t>we spend exposed to an artificial source</w:t>
      </w:r>
    </w:p>
    <w:p w14:paraId="06B9A810" w14:textId="13BFD56F" w:rsidR="00B810C5" w:rsidRPr="008E0743" w:rsidRDefault="00B810C5" w:rsidP="00B810C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Distance – we can move farther away from the source</w:t>
      </w:r>
    </w:p>
    <w:p w14:paraId="5D91FA09" w14:textId="36DD3D40" w:rsidR="00B810C5" w:rsidRPr="008E0743" w:rsidRDefault="00B810C5" w:rsidP="00B810C5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Shielding – we can use physical barriers that block the radiation source and absorb the radiation being emitted</w:t>
      </w:r>
    </w:p>
    <w:p w14:paraId="60839A3D" w14:textId="5DFC44CD" w:rsidR="00B810C5" w:rsidRPr="008E0743" w:rsidRDefault="00B810C5" w:rsidP="00B810C5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1E84437" w14:textId="6C1B156A" w:rsidR="00B810C5" w:rsidRPr="008E0743" w:rsidRDefault="000A68B0" w:rsidP="000A68B0">
      <w:pPr>
        <w:jc w:val="center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8E0743">
        <w:rPr>
          <w:rFonts w:ascii="Arial" w:eastAsia="Times New Roman" w:hAnsi="Arial" w:cs="Arial"/>
          <w:color w:val="000000" w:themeColor="text1"/>
          <w:sz w:val="18"/>
          <w:szCs w:val="18"/>
        </w:rPr>
        <w:lastRenderedPageBreak/>
        <w:fldChar w:fldCharType="begin"/>
      </w:r>
      <w:r w:rsidRPr="008E0743">
        <w:rPr>
          <w:rFonts w:ascii="Arial" w:eastAsia="Times New Roman" w:hAnsi="Arial" w:cs="Arial"/>
          <w:color w:val="000000" w:themeColor="text1"/>
          <w:sz w:val="18"/>
          <w:szCs w:val="18"/>
        </w:rPr>
        <w:instrText xml:space="preserve"> INCLUDEPICTURE "/var/folders/rd/b55khcvj6f16m9zs91c22hcm0000gn/T/com.microsoft.Word/WebArchiveCopyPasteTempFiles/screen.jpg" \* MERGEFORMATINET </w:instrText>
      </w:r>
      <w:r w:rsidRPr="008E074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separate"/>
      </w:r>
      <w:r w:rsidRPr="008E0743">
        <w:rPr>
          <w:rFonts w:ascii="Arial" w:eastAsia="Times New Roman" w:hAnsi="Arial" w:cs="Arial"/>
          <w:noProof/>
          <w:color w:val="000000" w:themeColor="text1"/>
          <w:sz w:val="18"/>
          <w:szCs w:val="18"/>
        </w:rPr>
        <w:drawing>
          <wp:inline distT="0" distB="0" distL="0" distR="0" wp14:anchorId="2D2AC4ED" wp14:editId="5CD17FA7">
            <wp:extent cx="3697705" cy="2463161"/>
            <wp:effectExtent l="0" t="0" r="0" b="1270"/>
            <wp:docPr id="6" name="Picture 6" descr="A desk in front of a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354" cy="247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743">
        <w:rPr>
          <w:rFonts w:ascii="Arial" w:eastAsia="Times New Roman" w:hAnsi="Arial" w:cs="Arial"/>
          <w:color w:val="000000" w:themeColor="text1"/>
          <w:sz w:val="18"/>
          <w:szCs w:val="18"/>
        </w:rPr>
        <w:fldChar w:fldCharType="end"/>
      </w:r>
    </w:p>
    <w:p w14:paraId="661164FD" w14:textId="77777777" w:rsidR="000A68B0" w:rsidRPr="008E0743" w:rsidRDefault="000A68B0" w:rsidP="000A68B0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</w:p>
    <w:p w14:paraId="1BDDAFDC" w14:textId="423230A4" w:rsidR="000A68B0" w:rsidRPr="008E0743" w:rsidRDefault="000A68B0" w:rsidP="000A68B0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Now, let’s use what we’ve discussed in an example. If you’ve ever gone for a routine dental examination, the dentist may have taken an x-ray of your teeth. In this case, a typical dental x-ray exposes someone to 0.005 mSv (360 times less than background radiation</w:t>
      </w:r>
      <w:ins w:id="2" w:author="Angelica M" w:date="2020-10-07T22:06:00Z">
        <w:r w:rsidR="00755285">
          <w:rPr>
            <w:rFonts w:ascii="Arial" w:hAnsi="Arial" w:cs="Arial"/>
            <w:color w:val="000000" w:themeColor="text1"/>
            <w:sz w:val="18"/>
            <w:szCs w:val="18"/>
          </w:rPr>
          <w:t xml:space="preserve"> [1].</w:t>
        </w:r>
      </w:ins>
      <w:del w:id="3" w:author="Angelica M" w:date="2020-10-07T22:06:00Z">
        <w:r w:rsidRPr="008E0743" w:rsidDel="00755285">
          <w:rPr>
            <w:rFonts w:ascii="Arial" w:hAnsi="Arial" w:cs="Arial"/>
            <w:color w:val="000000" w:themeColor="text1"/>
            <w:sz w:val="18"/>
            <w:szCs w:val="18"/>
          </w:rPr>
          <w:delText xml:space="preserve">). </w:delText>
        </w:r>
      </w:del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Though the dose is small, there are measures put in place to protect the patient even further, as radiation protection strives to keep exposures </w:t>
      </w:r>
      <w:r w:rsidR="00A249BB">
        <w:rPr>
          <w:rFonts w:ascii="Arial" w:hAnsi="Arial" w:cs="Arial"/>
          <w:color w:val="000000" w:themeColor="text1"/>
          <w:sz w:val="18"/>
          <w:szCs w:val="18"/>
        </w:rPr>
        <w:t>“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as low as reasonably </w:t>
      </w:r>
      <w:r w:rsidR="00B06C38">
        <w:rPr>
          <w:rFonts w:ascii="Arial" w:hAnsi="Arial" w:cs="Arial"/>
          <w:color w:val="000000" w:themeColor="text1"/>
          <w:sz w:val="18"/>
          <w:szCs w:val="18"/>
        </w:rPr>
        <w:t>achievable</w:t>
      </w:r>
      <w:r w:rsidR="00A249BB">
        <w:rPr>
          <w:rFonts w:ascii="Arial" w:hAnsi="Arial" w:cs="Arial"/>
          <w:color w:val="000000" w:themeColor="text1"/>
          <w:sz w:val="18"/>
          <w:szCs w:val="18"/>
        </w:rPr>
        <w:t>”</w:t>
      </w:r>
      <w:r w:rsidR="00B06C38" w:rsidRPr="008E07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(ALARA)</w:t>
      </w:r>
      <w:ins w:id="4" w:author="Angelica M" w:date="2020-10-07T22:07:00Z">
        <w:r w:rsidR="00755285">
          <w:rPr>
            <w:rFonts w:ascii="Arial" w:hAnsi="Arial" w:cs="Arial"/>
            <w:color w:val="000000" w:themeColor="text1"/>
            <w:sz w:val="18"/>
            <w:szCs w:val="18"/>
          </w:rPr>
          <w:t xml:space="preserve"> [1].</w:t>
        </w:r>
      </w:ins>
      <w:del w:id="5" w:author="Angelica M" w:date="2020-10-07T22:07:00Z">
        <w:r w:rsidRPr="008E0743" w:rsidDel="00755285">
          <w:rPr>
            <w:rFonts w:ascii="Arial" w:hAnsi="Arial" w:cs="Arial"/>
            <w:color w:val="000000" w:themeColor="text1"/>
            <w:sz w:val="18"/>
            <w:szCs w:val="18"/>
          </w:rPr>
          <w:delText xml:space="preserve">. </w:delText>
        </w:r>
      </w:del>
    </w:p>
    <w:p w14:paraId="38857F21" w14:textId="477A2672" w:rsidR="000A68B0" w:rsidRPr="008E0743" w:rsidRDefault="000A68B0" w:rsidP="0085113E">
      <w:pPr>
        <w:tabs>
          <w:tab w:val="left" w:pos="1516"/>
        </w:tabs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You may have noticed that the dentist or dental assistant leaves the room when the x-ray is being taken- this ensures that</w:t>
      </w:r>
      <w:r w:rsidR="007029AC">
        <w:rPr>
          <w:rFonts w:ascii="Arial" w:hAnsi="Arial" w:cs="Arial"/>
          <w:color w:val="000000" w:themeColor="text1"/>
          <w:sz w:val="18"/>
          <w:szCs w:val="18"/>
        </w:rPr>
        <w:t xml:space="preserve"> the radiation is delivered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only </w:t>
      </w:r>
      <w:r w:rsidR="00EA7CA1">
        <w:rPr>
          <w:rFonts w:ascii="Arial" w:hAnsi="Arial" w:cs="Arial"/>
          <w:color w:val="000000" w:themeColor="text1"/>
          <w:sz w:val="18"/>
          <w:szCs w:val="18"/>
        </w:rPr>
        <w:t xml:space="preserve">to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those who are intended to receive the x-ray. This is related to the concept of distanc</w:t>
      </w:r>
      <w:r w:rsidR="004E155A">
        <w:rPr>
          <w:rFonts w:ascii="Arial" w:hAnsi="Arial" w:cs="Arial"/>
          <w:color w:val="000000" w:themeColor="text1"/>
          <w:sz w:val="18"/>
          <w:szCs w:val="18"/>
        </w:rPr>
        <w:t>ing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and shielding the dentist/dental assistant from possible radiation exposure. Next, the x-ray scan is taken quite quickly to reduce the radiation emission</w:t>
      </w:r>
      <w:r w:rsidR="001F785C">
        <w:rPr>
          <w:rFonts w:ascii="Arial" w:hAnsi="Arial" w:cs="Arial"/>
          <w:color w:val="000000" w:themeColor="text1"/>
          <w:sz w:val="18"/>
          <w:szCs w:val="18"/>
        </w:rPr>
        <w:t>. This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also helps with acquiring</w:t>
      </w:r>
      <w:r w:rsidR="001F785C">
        <w:rPr>
          <w:rFonts w:ascii="Arial" w:hAnsi="Arial" w:cs="Arial"/>
          <w:color w:val="000000" w:themeColor="text1"/>
          <w:sz w:val="18"/>
          <w:szCs w:val="18"/>
        </w:rPr>
        <w:t xml:space="preserve"> better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x-ray images</w:t>
      </w:r>
      <w:r w:rsidR="001F785C">
        <w:rPr>
          <w:rFonts w:ascii="Arial" w:hAnsi="Arial" w:cs="Arial"/>
          <w:color w:val="000000" w:themeColor="text1"/>
          <w:sz w:val="18"/>
          <w:szCs w:val="18"/>
        </w:rPr>
        <w:t xml:space="preserve"> - t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he longer the scan, the </w:t>
      </w:r>
      <w:r w:rsidR="00115225">
        <w:rPr>
          <w:rFonts w:ascii="Arial" w:hAnsi="Arial" w:cs="Arial"/>
          <w:color w:val="000000" w:themeColor="text1"/>
          <w:sz w:val="18"/>
          <w:szCs w:val="18"/>
        </w:rPr>
        <w:t xml:space="preserve">more the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patient </w:t>
      </w:r>
      <w:r w:rsidR="00115225">
        <w:rPr>
          <w:rFonts w:ascii="Arial" w:hAnsi="Arial" w:cs="Arial"/>
          <w:color w:val="000000" w:themeColor="text1"/>
          <w:sz w:val="18"/>
          <w:szCs w:val="18"/>
        </w:rPr>
        <w:t>is likely to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move, which can </w:t>
      </w:r>
      <w:r w:rsidR="001F785C">
        <w:rPr>
          <w:rFonts w:ascii="Arial" w:hAnsi="Arial" w:cs="Arial"/>
          <w:color w:val="000000" w:themeColor="text1"/>
          <w:sz w:val="18"/>
          <w:szCs w:val="18"/>
        </w:rPr>
        <w:t>degrade</w:t>
      </w:r>
      <w:r w:rsidR="001F785C" w:rsidRPr="008E07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 w:rsidR="00115225">
        <w:rPr>
          <w:rFonts w:ascii="Arial" w:hAnsi="Arial" w:cs="Arial"/>
          <w:color w:val="000000" w:themeColor="text1"/>
          <w:sz w:val="18"/>
          <w:szCs w:val="18"/>
        </w:rPr>
        <w:t xml:space="preserve">image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>quality. Lastly, you know that heavy apron the dental staff put</w:t>
      </w:r>
      <w:r w:rsidR="00720E71">
        <w:rPr>
          <w:rFonts w:ascii="Arial" w:hAnsi="Arial" w:cs="Arial"/>
          <w:color w:val="000000" w:themeColor="text1"/>
          <w:sz w:val="18"/>
          <w:szCs w:val="18"/>
        </w:rPr>
        <w:t>s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on you before leaving the room? That apron is made out of lead and is designed to shield the rest of your body from x-rays, further reducing </w:t>
      </w:r>
      <w:r w:rsidR="00A11492">
        <w:rPr>
          <w:rFonts w:ascii="Arial" w:hAnsi="Arial" w:cs="Arial"/>
          <w:color w:val="000000" w:themeColor="text1"/>
          <w:sz w:val="18"/>
          <w:szCs w:val="18"/>
        </w:rPr>
        <w:t xml:space="preserve">any </w:t>
      </w:r>
      <w:r w:rsidR="00A11492" w:rsidRPr="008E0743">
        <w:rPr>
          <w:rFonts w:ascii="Arial" w:hAnsi="Arial" w:cs="Arial"/>
          <w:color w:val="000000" w:themeColor="text1"/>
          <w:sz w:val="18"/>
          <w:szCs w:val="18"/>
        </w:rPr>
        <w:t xml:space="preserve">unnecessary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exposure to </w:t>
      </w:r>
      <w:r w:rsidR="00A11492">
        <w:rPr>
          <w:rFonts w:ascii="Arial" w:hAnsi="Arial" w:cs="Arial"/>
          <w:color w:val="000000" w:themeColor="text1"/>
          <w:sz w:val="18"/>
          <w:szCs w:val="18"/>
        </w:rPr>
        <w:t>ionizing radiation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</w:p>
    <w:p w14:paraId="4179594E" w14:textId="76D82DBD" w:rsidR="000A68B0" w:rsidRPr="008E0743" w:rsidRDefault="000A68B0" w:rsidP="0085113E">
      <w:pPr>
        <w:tabs>
          <w:tab w:val="left" w:pos="1516"/>
        </w:tabs>
        <w:rPr>
          <w:rFonts w:ascii="Arial" w:hAnsi="Arial" w:cs="Arial"/>
          <w:color w:val="000000" w:themeColor="text1"/>
          <w:sz w:val="18"/>
          <w:szCs w:val="18"/>
        </w:rPr>
      </w:pPr>
    </w:p>
    <w:p w14:paraId="437F8D49" w14:textId="51D74834" w:rsidR="008660AA" w:rsidRPr="008E0743" w:rsidRDefault="000A68B0" w:rsidP="00804318">
      <w:pPr>
        <w:tabs>
          <w:tab w:val="left" w:pos="1516"/>
        </w:tabs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If you’re interested in reading more into how dentists in Ontario</w:t>
      </w:r>
      <w:r w:rsidR="008E481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keep their patients safe during x-ray </w:t>
      </w:r>
      <w:r w:rsidR="00804318" w:rsidRPr="008E0743">
        <w:rPr>
          <w:rFonts w:ascii="Arial" w:hAnsi="Arial" w:cs="Arial"/>
          <w:color w:val="000000" w:themeColor="text1"/>
          <w:sz w:val="18"/>
          <w:szCs w:val="18"/>
        </w:rPr>
        <w:t>examinations</w:t>
      </w: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, I recommend this </w:t>
      </w:r>
      <w:hyperlink r:id="rId9" w:history="1">
        <w:r w:rsidRPr="008E0743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arti</w:t>
        </w:r>
        <w:r w:rsidRPr="008E0743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c</w:t>
        </w:r>
        <w:r w:rsidRPr="008E0743">
          <w:rPr>
            <w:rStyle w:val="Hyperlink"/>
            <w:rFonts w:ascii="Arial" w:hAnsi="Arial" w:cs="Arial"/>
            <w:color w:val="000000" w:themeColor="text1"/>
            <w:sz w:val="18"/>
            <w:szCs w:val="18"/>
          </w:rPr>
          <w:t>le</w:t>
        </w:r>
      </w:hyperlink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 written by the Royal College of Dental Surgeons of Ontario. </w:t>
      </w:r>
      <w:r w:rsidR="00804318" w:rsidRPr="008E0743">
        <w:rPr>
          <w:rFonts w:ascii="Arial" w:hAnsi="Arial" w:cs="Arial"/>
          <w:color w:val="000000" w:themeColor="text1"/>
          <w:sz w:val="18"/>
          <w:szCs w:val="18"/>
        </w:rPr>
        <w:t xml:space="preserve">A more detailed document is provided </w:t>
      </w:r>
      <w:r w:rsidR="007941D0">
        <w:fldChar w:fldCharType="begin"/>
      </w:r>
      <w:ins w:id="6" w:author="Angelica M" w:date="2020-10-07T22:10:00Z">
        <w:r w:rsidR="00B14916">
          <w:instrText>HYPERLINK "https://www.canada.ca/en/health-canada/services/environmental-workplace-health/reports-publications/radiation/radiation-protection-dentistry-recommended-safety-procedures-use-dental-equipment-safety-code-30.html"</w:instrText>
        </w:r>
      </w:ins>
      <w:del w:id="7" w:author="Angelica M" w:date="2020-10-07T22:10:00Z">
        <w:r w:rsidR="007941D0" w:rsidDel="00B14916">
          <w:delInstrText xml:space="preserve"> HYPERLINK "https://www.cda.org/Portals/0/pdfs/practice_support/radiation_safety_in_dental_practice.pdf" </w:delInstrText>
        </w:r>
      </w:del>
      <w:ins w:id="8" w:author="Angelica M" w:date="2020-10-07T22:10:00Z"/>
      <w:r w:rsidR="007941D0">
        <w:fldChar w:fldCharType="separate"/>
      </w:r>
      <w:r w:rsidR="00804318" w:rsidRPr="008E0743">
        <w:rPr>
          <w:rStyle w:val="Hyperlink"/>
          <w:rFonts w:ascii="Arial" w:hAnsi="Arial" w:cs="Arial"/>
          <w:color w:val="000000" w:themeColor="text1"/>
          <w:sz w:val="18"/>
          <w:szCs w:val="18"/>
        </w:rPr>
        <w:t>h</w:t>
      </w:r>
      <w:r w:rsidR="00804318" w:rsidRPr="008E0743">
        <w:rPr>
          <w:rStyle w:val="Hyperlink"/>
          <w:rFonts w:ascii="Arial" w:hAnsi="Arial" w:cs="Arial"/>
          <w:color w:val="000000" w:themeColor="text1"/>
          <w:sz w:val="18"/>
          <w:szCs w:val="18"/>
        </w:rPr>
        <w:t>e</w:t>
      </w:r>
      <w:r w:rsidR="00804318" w:rsidRPr="008E0743">
        <w:rPr>
          <w:rStyle w:val="Hyperlink"/>
          <w:rFonts w:ascii="Arial" w:hAnsi="Arial" w:cs="Arial"/>
          <w:color w:val="000000" w:themeColor="text1"/>
          <w:sz w:val="18"/>
          <w:szCs w:val="18"/>
        </w:rPr>
        <w:t>r</w:t>
      </w:r>
      <w:r w:rsidR="00804318" w:rsidRPr="008E0743">
        <w:rPr>
          <w:rStyle w:val="Hyperlink"/>
          <w:rFonts w:ascii="Arial" w:hAnsi="Arial" w:cs="Arial"/>
          <w:color w:val="000000" w:themeColor="text1"/>
          <w:sz w:val="18"/>
          <w:szCs w:val="18"/>
        </w:rPr>
        <w:t>e</w:t>
      </w:r>
      <w:r w:rsidR="007941D0">
        <w:rPr>
          <w:rStyle w:val="Hyperlink"/>
          <w:rFonts w:ascii="Arial" w:hAnsi="Arial" w:cs="Arial"/>
          <w:color w:val="000000" w:themeColor="text1"/>
          <w:sz w:val="18"/>
          <w:szCs w:val="18"/>
        </w:rPr>
        <w:fldChar w:fldCharType="end"/>
      </w:r>
      <w:r w:rsidR="00804318" w:rsidRPr="008E0743">
        <w:rPr>
          <w:rFonts w:ascii="Arial" w:hAnsi="Arial" w:cs="Arial"/>
          <w:color w:val="000000" w:themeColor="text1"/>
          <w:sz w:val="18"/>
          <w:szCs w:val="18"/>
        </w:rPr>
        <w:t xml:space="preserve">, by Health Canada. </w:t>
      </w:r>
    </w:p>
    <w:p w14:paraId="1764F4E7" w14:textId="1713FADE" w:rsidR="00804318" w:rsidRPr="008E0743" w:rsidRDefault="00804318" w:rsidP="00804318">
      <w:pPr>
        <w:tabs>
          <w:tab w:val="left" w:pos="1516"/>
        </w:tabs>
        <w:rPr>
          <w:rFonts w:ascii="Arial" w:hAnsi="Arial" w:cs="Arial"/>
          <w:color w:val="000000" w:themeColor="text1"/>
          <w:sz w:val="18"/>
          <w:szCs w:val="18"/>
        </w:rPr>
      </w:pPr>
    </w:p>
    <w:p w14:paraId="48EF5C7A" w14:textId="48F95CA8" w:rsidR="0094445F" w:rsidRPr="008E0743" w:rsidRDefault="00804318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I hope that throughout this read you’ve learned more about radiation sources, and hopefully at your next dental check-up, you’ll notice the things we’ve discussed that keep you safe at the dentist! </w:t>
      </w:r>
    </w:p>
    <w:p w14:paraId="216485C1" w14:textId="286C0618" w:rsidR="00804318" w:rsidRPr="008E0743" w:rsidRDefault="00804318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53329D69" w14:textId="516419F8" w:rsidR="00804318" w:rsidRPr="008E0743" w:rsidRDefault="00804318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>References</w:t>
      </w:r>
    </w:p>
    <w:p w14:paraId="08452BE5" w14:textId="73D064C9" w:rsidR="005326F7" w:rsidRPr="008E0743" w:rsidRDefault="005326F7" w:rsidP="005326F7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[1] </w:t>
      </w:r>
      <w:r w:rsidR="00E82F58" w:rsidRPr="008E0743">
        <w:rPr>
          <w:rFonts w:ascii="Arial" w:hAnsi="Arial" w:cs="Arial"/>
          <w:color w:val="000000" w:themeColor="text1"/>
          <w:sz w:val="18"/>
          <w:szCs w:val="18"/>
        </w:rPr>
        <w:t xml:space="preserve">Canadian Nuclear Safety Commission. (2019, September 12). </w:t>
      </w:r>
      <w:r w:rsidR="00E82F58" w:rsidRPr="008E0743">
        <w:rPr>
          <w:rFonts w:ascii="Arial" w:hAnsi="Arial" w:cs="Arial"/>
          <w:i/>
          <w:iCs/>
          <w:color w:val="000000" w:themeColor="text1"/>
          <w:sz w:val="18"/>
          <w:szCs w:val="18"/>
        </w:rPr>
        <w:t>Radiation Doses.</w:t>
      </w:r>
      <w:r w:rsidR="00E82F58" w:rsidRPr="008E074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5380E8D" w14:textId="1722D1A3" w:rsidR="00D75A3A" w:rsidRPr="008E0743" w:rsidRDefault="00D75A3A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https://nuclearsafety.gc.ca/eng/resources/radiation/introduction-to-radiation/radiation-doses.cfm </w:t>
      </w:r>
    </w:p>
    <w:p w14:paraId="40CCD17E" w14:textId="77777777" w:rsidR="005326F7" w:rsidRPr="008E0743" w:rsidRDefault="005326F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7CE8D6B1" w14:textId="265BB9DA" w:rsidR="00E82F58" w:rsidRPr="008E0743" w:rsidRDefault="00F46BA7" w:rsidP="00E82F58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[2] </w:t>
      </w:r>
      <w:r w:rsidR="00E82F58" w:rsidRPr="008E07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Harrison, J., &amp; Lopez, P. O. (2015). Use of effective dose in medicine.</w:t>
      </w:r>
      <w:r w:rsidR="00E82F58" w:rsidRPr="008E0743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="00E82F58" w:rsidRPr="008E0743">
        <w:rPr>
          <w:rFonts w:ascii="Arial" w:hAnsi="Arial" w:cs="Arial"/>
          <w:i/>
          <w:iCs/>
          <w:color w:val="000000" w:themeColor="text1"/>
          <w:sz w:val="18"/>
          <w:szCs w:val="18"/>
        </w:rPr>
        <w:t>Annals of the ICRP</w:t>
      </w:r>
      <w:r w:rsidR="00E82F58" w:rsidRPr="008E07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,</w:t>
      </w:r>
      <w:r w:rsidR="00E82F58" w:rsidRPr="008E0743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="00E82F58" w:rsidRPr="008E0743">
        <w:rPr>
          <w:rFonts w:ascii="Arial" w:hAnsi="Arial" w:cs="Arial"/>
          <w:i/>
          <w:iCs/>
          <w:color w:val="000000" w:themeColor="text1"/>
          <w:sz w:val="18"/>
          <w:szCs w:val="18"/>
        </w:rPr>
        <w:t>44</w:t>
      </w:r>
      <w:r w:rsidR="00E82F58" w:rsidRPr="008E0743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(1_suppl), 221–228.</w:t>
      </w:r>
      <w:r w:rsidR="00E82F58" w:rsidRPr="008E0743">
        <w:rPr>
          <w:rStyle w:val="apple-converted-space"/>
          <w:rFonts w:ascii="Arial" w:hAnsi="Arial" w:cs="Arial"/>
          <w:color w:val="000000" w:themeColor="text1"/>
          <w:sz w:val="18"/>
          <w:szCs w:val="18"/>
          <w:shd w:val="clear" w:color="auto" w:fill="FFFFFF"/>
        </w:rPr>
        <w:t> </w:t>
      </w:r>
      <w:r w:rsidR="00E82F58" w:rsidRPr="008E0743">
        <w:rPr>
          <w:rFonts w:ascii="Arial" w:hAnsi="Arial" w:cs="Arial"/>
          <w:color w:val="000000" w:themeColor="text1"/>
          <w:sz w:val="18"/>
          <w:szCs w:val="18"/>
        </w:rPr>
        <w:t>https://doi.org/10.1177/0146645315576096</w:t>
      </w:r>
    </w:p>
    <w:p w14:paraId="722DB9DA" w14:textId="0B812C3B" w:rsidR="00F46BA7" w:rsidRPr="008E0743" w:rsidRDefault="00F46BA7">
      <w:pPr>
        <w:rPr>
          <w:rFonts w:ascii="Arial" w:hAnsi="Arial" w:cs="Arial"/>
          <w:color w:val="000000" w:themeColor="text1"/>
          <w:sz w:val="18"/>
          <w:szCs w:val="18"/>
        </w:rPr>
      </w:pPr>
    </w:p>
    <w:p w14:paraId="3EDC3A1D" w14:textId="49455714" w:rsidR="00E82F58" w:rsidRPr="008E0743" w:rsidRDefault="0085113E" w:rsidP="00E82F58">
      <w:pPr>
        <w:rPr>
          <w:rFonts w:ascii="Arial" w:hAnsi="Arial" w:cs="Arial"/>
          <w:color w:val="000000" w:themeColor="text1"/>
          <w:sz w:val="18"/>
          <w:szCs w:val="18"/>
        </w:rPr>
      </w:pPr>
      <w:r w:rsidRPr="008E0743">
        <w:rPr>
          <w:rFonts w:ascii="Arial" w:hAnsi="Arial" w:cs="Arial"/>
          <w:color w:val="000000" w:themeColor="text1"/>
          <w:sz w:val="18"/>
          <w:szCs w:val="18"/>
        </w:rPr>
        <w:t xml:space="preserve">[3] </w:t>
      </w:r>
      <w:r w:rsidR="00E82F58" w:rsidRPr="008E074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</w:rPr>
        <w:t>Kim J. H. (2018). Three principles for radiation safety: time, distance, and shielding. </w:t>
      </w:r>
      <w:r w:rsidR="00E82F58" w:rsidRPr="008E0743">
        <w:rPr>
          <w:rFonts w:ascii="Arial" w:eastAsia="Times New Roman" w:hAnsi="Arial" w:cs="Arial"/>
          <w:i/>
          <w:iCs/>
          <w:color w:val="000000" w:themeColor="text1"/>
          <w:sz w:val="18"/>
          <w:szCs w:val="18"/>
        </w:rPr>
        <w:t>The Korean journal of pain</w:t>
      </w:r>
      <w:r w:rsidR="00E82F58" w:rsidRPr="008E074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</w:rPr>
        <w:t>, </w:t>
      </w:r>
      <w:r w:rsidR="00E82F58" w:rsidRPr="008E0743">
        <w:rPr>
          <w:rFonts w:ascii="Arial" w:eastAsia="Times New Roman" w:hAnsi="Arial" w:cs="Arial"/>
          <w:i/>
          <w:iCs/>
          <w:color w:val="000000" w:themeColor="text1"/>
          <w:sz w:val="18"/>
          <w:szCs w:val="18"/>
        </w:rPr>
        <w:t>31</w:t>
      </w:r>
      <w:r w:rsidR="00E82F58" w:rsidRPr="008E074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</w:rPr>
        <w:t>(3), 145–146. https://doi.org/10.3344/kjp.2018.31.3.145</w:t>
      </w:r>
    </w:p>
    <w:p w14:paraId="6EFE9F46" w14:textId="21AE2ECC" w:rsidR="007055F0" w:rsidRPr="008E0743" w:rsidRDefault="007055F0">
      <w:pPr>
        <w:rPr>
          <w:rFonts w:ascii="Arial" w:hAnsi="Arial" w:cs="Arial"/>
          <w:color w:val="000000" w:themeColor="text1"/>
          <w:sz w:val="18"/>
          <w:szCs w:val="18"/>
        </w:rPr>
      </w:pPr>
    </w:p>
    <w:sectPr w:rsidR="007055F0" w:rsidRPr="008E0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B5B"/>
    <w:multiLevelType w:val="hybridMultilevel"/>
    <w:tmpl w:val="F61A0D36"/>
    <w:lvl w:ilvl="0" w:tplc="17B24A1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D26"/>
    <w:multiLevelType w:val="multilevel"/>
    <w:tmpl w:val="E09E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75875"/>
    <w:multiLevelType w:val="hybridMultilevel"/>
    <w:tmpl w:val="240C3154"/>
    <w:lvl w:ilvl="0" w:tplc="C426925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E63D8"/>
    <w:multiLevelType w:val="hybridMultilevel"/>
    <w:tmpl w:val="03201E76"/>
    <w:lvl w:ilvl="0" w:tplc="306292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04747"/>
    <w:multiLevelType w:val="hybridMultilevel"/>
    <w:tmpl w:val="E174A2B8"/>
    <w:lvl w:ilvl="0" w:tplc="B9905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elica M">
    <w15:presenceInfo w15:providerId="Windows Live" w15:userId="df4c5e04dee554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F"/>
    <w:rsid w:val="00027D86"/>
    <w:rsid w:val="000369BF"/>
    <w:rsid w:val="000415D4"/>
    <w:rsid w:val="000936E5"/>
    <w:rsid w:val="000A68B0"/>
    <w:rsid w:val="000C73C0"/>
    <w:rsid w:val="000E451B"/>
    <w:rsid w:val="000E73E1"/>
    <w:rsid w:val="00115225"/>
    <w:rsid w:val="0017030C"/>
    <w:rsid w:val="00181BA7"/>
    <w:rsid w:val="0018725B"/>
    <w:rsid w:val="00195BC1"/>
    <w:rsid w:val="001A34E4"/>
    <w:rsid w:val="001B1C18"/>
    <w:rsid w:val="001F785C"/>
    <w:rsid w:val="00235A03"/>
    <w:rsid w:val="002415D2"/>
    <w:rsid w:val="002644AA"/>
    <w:rsid w:val="003031C6"/>
    <w:rsid w:val="003663F3"/>
    <w:rsid w:val="00380809"/>
    <w:rsid w:val="003961C5"/>
    <w:rsid w:val="003F345D"/>
    <w:rsid w:val="00473669"/>
    <w:rsid w:val="00483212"/>
    <w:rsid w:val="004911B6"/>
    <w:rsid w:val="004A61B4"/>
    <w:rsid w:val="004E155A"/>
    <w:rsid w:val="005326F7"/>
    <w:rsid w:val="00553623"/>
    <w:rsid w:val="005B1DB7"/>
    <w:rsid w:val="005C2449"/>
    <w:rsid w:val="005E3959"/>
    <w:rsid w:val="00671A9C"/>
    <w:rsid w:val="006E13BF"/>
    <w:rsid w:val="00700277"/>
    <w:rsid w:val="007021F3"/>
    <w:rsid w:val="007029AC"/>
    <w:rsid w:val="007055F0"/>
    <w:rsid w:val="00720E71"/>
    <w:rsid w:val="007369CB"/>
    <w:rsid w:val="007467C5"/>
    <w:rsid w:val="00755285"/>
    <w:rsid w:val="00756E2D"/>
    <w:rsid w:val="0079209A"/>
    <w:rsid w:val="007941D0"/>
    <w:rsid w:val="007A5CBA"/>
    <w:rsid w:val="007C3729"/>
    <w:rsid w:val="007E2D43"/>
    <w:rsid w:val="00804318"/>
    <w:rsid w:val="00824112"/>
    <w:rsid w:val="00826F2B"/>
    <w:rsid w:val="0083104D"/>
    <w:rsid w:val="0085113E"/>
    <w:rsid w:val="00861007"/>
    <w:rsid w:val="008660AA"/>
    <w:rsid w:val="00876D93"/>
    <w:rsid w:val="00890236"/>
    <w:rsid w:val="008E0743"/>
    <w:rsid w:val="008E481F"/>
    <w:rsid w:val="008E7751"/>
    <w:rsid w:val="008F59D6"/>
    <w:rsid w:val="0091158D"/>
    <w:rsid w:val="009307B2"/>
    <w:rsid w:val="00941BC3"/>
    <w:rsid w:val="009432B4"/>
    <w:rsid w:val="0094445F"/>
    <w:rsid w:val="009468B7"/>
    <w:rsid w:val="009845D5"/>
    <w:rsid w:val="00986CC2"/>
    <w:rsid w:val="009C1A19"/>
    <w:rsid w:val="009D6657"/>
    <w:rsid w:val="00A11492"/>
    <w:rsid w:val="00A22A03"/>
    <w:rsid w:val="00A249BB"/>
    <w:rsid w:val="00B06C38"/>
    <w:rsid w:val="00B14916"/>
    <w:rsid w:val="00B810C5"/>
    <w:rsid w:val="00B9353E"/>
    <w:rsid w:val="00B943B3"/>
    <w:rsid w:val="00BB05DF"/>
    <w:rsid w:val="00CC472E"/>
    <w:rsid w:val="00D06512"/>
    <w:rsid w:val="00D17BDD"/>
    <w:rsid w:val="00D461F9"/>
    <w:rsid w:val="00D64491"/>
    <w:rsid w:val="00D75A3A"/>
    <w:rsid w:val="00DF0D72"/>
    <w:rsid w:val="00E352DB"/>
    <w:rsid w:val="00E82F58"/>
    <w:rsid w:val="00EA0847"/>
    <w:rsid w:val="00EA7CA1"/>
    <w:rsid w:val="00ED2DA3"/>
    <w:rsid w:val="00ED549E"/>
    <w:rsid w:val="00EE2654"/>
    <w:rsid w:val="00F27EE2"/>
    <w:rsid w:val="00F46BA7"/>
    <w:rsid w:val="00FA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3AC4"/>
  <w15:chartTrackingRefBased/>
  <w15:docId w15:val="{98C94C9B-C719-B94A-8D77-3FF8C6F7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">
    <w:name w:val="fa"/>
    <w:basedOn w:val="Normal"/>
    <w:rsid w:val="004A61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A61B4"/>
  </w:style>
  <w:style w:type="paragraph" w:styleId="NormalWeb">
    <w:name w:val="Normal (Web)"/>
    <w:basedOn w:val="Normal"/>
    <w:uiPriority w:val="99"/>
    <w:semiHidden/>
    <w:unhideWhenUsed/>
    <w:rsid w:val="00876D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80809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80809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4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5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D7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82F5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8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8B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55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2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2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2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55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nuclearsafety.gc.ca/eng/resources/radiation/introduction-to-radiation/radiation-doses.cf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cdso.org/en-ca/rcdso-members/dispatch-magazine/articles/13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52BC1-EA22-8647-9514-27A2E76DD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</dc:creator>
  <cp:keywords/>
  <dc:description/>
  <cp:lastModifiedBy>Angelica M</cp:lastModifiedBy>
  <cp:revision>2</cp:revision>
  <dcterms:created xsi:type="dcterms:W3CDTF">2020-10-08T02:19:00Z</dcterms:created>
  <dcterms:modified xsi:type="dcterms:W3CDTF">2020-10-08T02:19:00Z</dcterms:modified>
</cp:coreProperties>
</file>